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CE8B" w14:textId="77777777" w:rsidR="00421298" w:rsidRDefault="00421298" w:rsidP="00421298">
      <w:pPr>
        <w:spacing w:line="360" w:lineRule="auto"/>
        <w:jc w:val="center"/>
        <w:rPr>
          <w:rFonts w:ascii="Garamond" w:hAnsi="Garamond"/>
        </w:rPr>
      </w:pPr>
    </w:p>
    <w:p w14:paraId="0C449E90" w14:textId="77777777" w:rsidR="00421298" w:rsidRDefault="00421298" w:rsidP="00421298">
      <w:pPr>
        <w:spacing w:line="360" w:lineRule="auto"/>
        <w:jc w:val="center"/>
        <w:rPr>
          <w:rFonts w:ascii="Garamond" w:hAnsi="Garamond"/>
        </w:rPr>
      </w:pPr>
    </w:p>
    <w:p w14:paraId="3F83BBBA" w14:textId="77777777" w:rsidR="00421298" w:rsidRDefault="00421298" w:rsidP="00421298">
      <w:pPr>
        <w:spacing w:line="360" w:lineRule="auto"/>
        <w:jc w:val="center"/>
        <w:rPr>
          <w:rFonts w:ascii="Garamond" w:hAnsi="Garamond"/>
        </w:rPr>
      </w:pPr>
    </w:p>
    <w:p w14:paraId="3BC59800" w14:textId="77777777" w:rsidR="00421298" w:rsidRDefault="00421298" w:rsidP="00421298">
      <w:pPr>
        <w:spacing w:line="360" w:lineRule="auto"/>
        <w:jc w:val="center"/>
        <w:rPr>
          <w:rFonts w:ascii="Garamond" w:hAnsi="Garamond"/>
        </w:rPr>
      </w:pPr>
    </w:p>
    <w:p w14:paraId="26651224" w14:textId="77777777" w:rsidR="00421298" w:rsidRPr="00421298" w:rsidRDefault="00421298" w:rsidP="00421298">
      <w:pPr>
        <w:spacing w:line="360" w:lineRule="auto"/>
        <w:jc w:val="center"/>
        <w:rPr>
          <w:rFonts w:ascii="Garamond" w:hAnsi="Garamond"/>
          <w:sz w:val="28"/>
          <w:szCs w:val="28"/>
        </w:rPr>
      </w:pPr>
    </w:p>
    <w:p w14:paraId="0E75B643" w14:textId="4F0893C8" w:rsidR="00421298" w:rsidRPr="00334F7D" w:rsidRDefault="008F5B4F" w:rsidP="00421298">
      <w:pPr>
        <w:spacing w:line="360" w:lineRule="auto"/>
        <w:jc w:val="center"/>
        <w:rPr>
          <w:rFonts w:ascii="Garamond" w:hAnsi="Garamond"/>
          <w:lang w:val="en-US"/>
        </w:rPr>
      </w:pPr>
      <w:proofErr w:type="spellStart"/>
      <w:r w:rsidRPr="00334F7D">
        <w:rPr>
          <w:rFonts w:ascii="Garamond" w:hAnsi="Garamond"/>
          <w:lang w:val="en-US"/>
        </w:rPr>
        <w:t>Masters</w:t>
      </w:r>
      <w:proofErr w:type="spellEnd"/>
      <w:r w:rsidRPr="00334F7D">
        <w:rPr>
          <w:rFonts w:ascii="Garamond" w:hAnsi="Garamond"/>
          <w:lang w:val="en-US"/>
        </w:rPr>
        <w:t xml:space="preserve"> Thesis</w:t>
      </w:r>
    </w:p>
    <w:p w14:paraId="171A31DB" w14:textId="77777777" w:rsidR="008F5B4F" w:rsidRPr="00334F7D" w:rsidRDefault="008F5B4F" w:rsidP="00421298">
      <w:pPr>
        <w:spacing w:line="360" w:lineRule="auto"/>
        <w:jc w:val="center"/>
        <w:rPr>
          <w:rFonts w:ascii="Garamond" w:hAnsi="Garamond"/>
          <w:lang w:val="en-US"/>
        </w:rPr>
      </w:pPr>
    </w:p>
    <w:p w14:paraId="54DDF13E" w14:textId="3D70CF87" w:rsidR="00CE21A6" w:rsidRPr="00CA5F77" w:rsidRDefault="00421298" w:rsidP="00421298">
      <w:pPr>
        <w:spacing w:line="360" w:lineRule="auto"/>
        <w:jc w:val="center"/>
        <w:rPr>
          <w:rFonts w:ascii="Garamond" w:hAnsi="Garamond"/>
          <w:lang w:val="en-US"/>
        </w:rPr>
      </w:pPr>
      <w:r w:rsidRPr="00CA5F77">
        <w:rPr>
          <w:rFonts w:ascii="Garamond" w:hAnsi="Garamond"/>
          <w:lang w:val="en-US"/>
        </w:rPr>
        <w:t>Automat</w:t>
      </w:r>
      <w:r w:rsidR="00E668D7" w:rsidRPr="00CA5F77">
        <w:rPr>
          <w:rFonts w:ascii="Garamond" w:hAnsi="Garamond"/>
          <w:lang w:val="en-US"/>
        </w:rPr>
        <w:t>ed</w:t>
      </w:r>
      <w:r w:rsidRPr="00CA5F77">
        <w:rPr>
          <w:rFonts w:ascii="Garamond" w:hAnsi="Garamond"/>
          <w:lang w:val="en-US"/>
        </w:rPr>
        <w:t xml:space="preserve"> Categorization of </w:t>
      </w:r>
      <w:r w:rsidR="00E668D7" w:rsidRPr="00CA5F77">
        <w:rPr>
          <w:rFonts w:ascii="Garamond" w:hAnsi="Garamond"/>
          <w:lang w:val="en-US"/>
        </w:rPr>
        <w:t>the Alternative Uses Task</w:t>
      </w:r>
      <w:r w:rsidRPr="00CA5F77">
        <w:rPr>
          <w:rFonts w:ascii="Garamond" w:hAnsi="Garamond"/>
          <w:lang w:val="en-US"/>
        </w:rPr>
        <w:t>:</w:t>
      </w:r>
    </w:p>
    <w:p w14:paraId="0BE8BDB4" w14:textId="33763A20" w:rsidR="00421298" w:rsidRPr="00CA5F77" w:rsidRDefault="00421298" w:rsidP="00CA5F77">
      <w:pPr>
        <w:spacing w:line="360" w:lineRule="auto"/>
        <w:jc w:val="center"/>
        <w:rPr>
          <w:rFonts w:ascii="Garamond" w:hAnsi="Garamond"/>
          <w:lang w:val="en-US"/>
        </w:rPr>
      </w:pPr>
      <w:r w:rsidRPr="00CA5F77">
        <w:rPr>
          <w:rFonts w:ascii="Garamond" w:hAnsi="Garamond"/>
          <w:lang w:val="en-US"/>
        </w:rPr>
        <w:t>A Neural Network Approach</w:t>
      </w:r>
    </w:p>
    <w:p w14:paraId="7AC268AC" w14:textId="3C6AFD26" w:rsidR="00421298" w:rsidRPr="00CA5F77" w:rsidRDefault="00D516FB" w:rsidP="00421298">
      <w:pPr>
        <w:spacing w:line="360" w:lineRule="auto"/>
        <w:jc w:val="center"/>
        <w:rPr>
          <w:rFonts w:ascii="Garamond" w:hAnsi="Garamond"/>
          <w:lang w:val="en-US"/>
        </w:rPr>
      </w:pPr>
      <w:r w:rsidRPr="00CA5F77">
        <w:rPr>
          <w:rFonts w:ascii="Garamond" w:hAnsi="Garamond"/>
          <w:lang w:val="en-US"/>
        </w:rPr>
        <w:t>E</w:t>
      </w:r>
      <w:r w:rsidR="008F5B4F">
        <w:rPr>
          <w:rFonts w:ascii="Garamond" w:hAnsi="Garamond"/>
          <w:lang w:val="en-US"/>
        </w:rPr>
        <w:t>.</w:t>
      </w:r>
      <w:r w:rsidRPr="00CA5F77">
        <w:rPr>
          <w:rFonts w:ascii="Garamond" w:hAnsi="Garamond"/>
          <w:lang w:val="en-US"/>
        </w:rPr>
        <w:t xml:space="preserve"> E</w:t>
      </w:r>
      <w:r w:rsidR="00143209" w:rsidRPr="00CA5F77">
        <w:rPr>
          <w:rFonts w:ascii="Garamond" w:hAnsi="Garamond"/>
          <w:lang w:val="en-US"/>
        </w:rPr>
        <w:t>.</w:t>
      </w:r>
      <w:r w:rsidRPr="00CA5F77">
        <w:rPr>
          <w:rFonts w:ascii="Garamond" w:hAnsi="Garamond"/>
          <w:lang w:val="en-US"/>
        </w:rPr>
        <w:t xml:space="preserve"> Schreurs</w:t>
      </w:r>
    </w:p>
    <w:p w14:paraId="0F3676DD" w14:textId="3A0F4555" w:rsidR="00D516FB" w:rsidRDefault="00143209" w:rsidP="00421298">
      <w:pPr>
        <w:spacing w:line="360" w:lineRule="auto"/>
        <w:jc w:val="center"/>
        <w:rPr>
          <w:rFonts w:ascii="Garamond" w:hAnsi="Garamond"/>
          <w:lang w:val="en-US"/>
        </w:rPr>
      </w:pPr>
      <w:r w:rsidRPr="008F5B4F">
        <w:rPr>
          <w:rFonts w:ascii="Garamond" w:hAnsi="Garamond"/>
          <w:lang w:val="en-US"/>
        </w:rPr>
        <w:t xml:space="preserve">University of Amsterdam </w:t>
      </w:r>
    </w:p>
    <w:p w14:paraId="76E394AE" w14:textId="0AEC13AC" w:rsidR="008F5B4F" w:rsidRPr="008F5B4F" w:rsidRDefault="008F5B4F" w:rsidP="008F5B4F">
      <w:pPr>
        <w:spacing w:line="360" w:lineRule="auto"/>
        <w:jc w:val="center"/>
        <w:rPr>
          <w:rFonts w:ascii="Garamond" w:hAnsi="Garamond"/>
          <w:lang w:val="en-US"/>
        </w:rPr>
      </w:pPr>
      <w:r>
        <w:rPr>
          <w:rFonts w:ascii="Garamond" w:hAnsi="Garamond"/>
          <w:lang w:val="en-US"/>
        </w:rPr>
        <w:t>30-01-2020</w:t>
      </w:r>
    </w:p>
    <w:p w14:paraId="377AB0D0" w14:textId="77777777" w:rsidR="00421298" w:rsidRPr="008F5B4F" w:rsidRDefault="00421298" w:rsidP="00421298">
      <w:pPr>
        <w:spacing w:line="360" w:lineRule="auto"/>
        <w:jc w:val="center"/>
        <w:rPr>
          <w:rFonts w:ascii="Garamond" w:hAnsi="Garamond"/>
          <w:lang w:val="en-US"/>
        </w:rPr>
      </w:pPr>
    </w:p>
    <w:p w14:paraId="78DDDBB3" w14:textId="399320CD" w:rsidR="00421298" w:rsidRDefault="008F5B4F" w:rsidP="00421298">
      <w:pPr>
        <w:spacing w:line="360" w:lineRule="auto"/>
        <w:jc w:val="center"/>
        <w:rPr>
          <w:rFonts w:ascii="Garamond" w:hAnsi="Garamond"/>
          <w:lang w:val="en-US"/>
        </w:rPr>
      </w:pPr>
      <w:r>
        <w:rPr>
          <w:rFonts w:ascii="Garamond" w:hAnsi="Garamond"/>
          <w:lang w:val="en-US"/>
        </w:rPr>
        <w:t>Student number: 11069457</w:t>
      </w:r>
    </w:p>
    <w:p w14:paraId="5C5E39CE" w14:textId="28D4D2C1" w:rsidR="008F5B4F" w:rsidRDefault="008F5B4F" w:rsidP="00421298">
      <w:pPr>
        <w:spacing w:line="360" w:lineRule="auto"/>
        <w:jc w:val="center"/>
        <w:rPr>
          <w:rFonts w:ascii="Garamond" w:hAnsi="Garamond"/>
          <w:lang w:val="en-US"/>
        </w:rPr>
      </w:pPr>
      <w:r>
        <w:rPr>
          <w:rFonts w:ascii="Garamond" w:hAnsi="Garamond"/>
          <w:lang w:val="en-US"/>
        </w:rPr>
        <w:t>Supervisor: Claire Stevenson</w:t>
      </w:r>
    </w:p>
    <w:p w14:paraId="72424E72" w14:textId="431CE251" w:rsidR="00421298" w:rsidRPr="008F5B4F" w:rsidRDefault="008F5B4F" w:rsidP="00421298">
      <w:pPr>
        <w:spacing w:line="360" w:lineRule="auto"/>
        <w:jc w:val="center"/>
        <w:rPr>
          <w:rFonts w:ascii="Garamond" w:hAnsi="Garamond"/>
          <w:lang w:val="en-US"/>
        </w:rPr>
      </w:pPr>
      <w:r>
        <w:rPr>
          <w:rFonts w:ascii="Garamond" w:hAnsi="Garamond"/>
          <w:lang w:val="en-US"/>
        </w:rPr>
        <w:t>Masters track: Behavioural Data Science</w:t>
      </w:r>
    </w:p>
    <w:p w14:paraId="74C86552" w14:textId="77777777" w:rsidR="00421298" w:rsidRPr="008F5B4F" w:rsidRDefault="00421298" w:rsidP="009253CC">
      <w:pPr>
        <w:spacing w:line="360" w:lineRule="auto"/>
        <w:rPr>
          <w:rFonts w:ascii="Garamond" w:hAnsi="Garamond"/>
          <w:lang w:val="en-US"/>
        </w:rPr>
      </w:pPr>
    </w:p>
    <w:p w14:paraId="46E3E902" w14:textId="77777777" w:rsidR="00421298" w:rsidRPr="008F5B4F" w:rsidRDefault="00421298" w:rsidP="00421298">
      <w:pPr>
        <w:spacing w:line="360" w:lineRule="auto"/>
        <w:jc w:val="center"/>
        <w:rPr>
          <w:rFonts w:ascii="Garamond" w:hAnsi="Garamond"/>
          <w:lang w:val="en-US"/>
        </w:rPr>
      </w:pPr>
    </w:p>
    <w:p w14:paraId="306ED30F" w14:textId="77777777" w:rsidR="00421298" w:rsidRPr="008F5B4F" w:rsidRDefault="00421298" w:rsidP="00421298">
      <w:pPr>
        <w:spacing w:line="360" w:lineRule="auto"/>
        <w:jc w:val="center"/>
        <w:rPr>
          <w:rFonts w:ascii="Garamond" w:hAnsi="Garamond"/>
          <w:lang w:val="en-US"/>
        </w:rPr>
      </w:pPr>
      <w:bookmarkStart w:id="0" w:name="_GoBack"/>
      <w:bookmarkEnd w:id="0"/>
    </w:p>
    <w:p w14:paraId="26A3BE6B" w14:textId="77777777" w:rsidR="00421298" w:rsidRPr="008F5B4F" w:rsidRDefault="00421298" w:rsidP="00421298">
      <w:pPr>
        <w:spacing w:line="360" w:lineRule="auto"/>
        <w:jc w:val="center"/>
        <w:rPr>
          <w:rFonts w:ascii="Garamond" w:hAnsi="Garamond"/>
          <w:lang w:val="en-US"/>
        </w:rPr>
      </w:pPr>
    </w:p>
    <w:p w14:paraId="72CCCBC9" w14:textId="77777777" w:rsidR="00421298" w:rsidRPr="008F5B4F" w:rsidRDefault="00421298" w:rsidP="00421298">
      <w:pPr>
        <w:spacing w:line="360" w:lineRule="auto"/>
        <w:jc w:val="center"/>
        <w:rPr>
          <w:rFonts w:ascii="Garamond" w:hAnsi="Garamond"/>
          <w:lang w:val="en-US"/>
        </w:rPr>
      </w:pPr>
    </w:p>
    <w:p w14:paraId="35B2D1B6" w14:textId="77777777" w:rsidR="00421298" w:rsidRPr="008F5B4F" w:rsidRDefault="00421298" w:rsidP="00421298">
      <w:pPr>
        <w:spacing w:line="360" w:lineRule="auto"/>
        <w:jc w:val="center"/>
        <w:rPr>
          <w:rFonts w:ascii="Garamond" w:hAnsi="Garamond"/>
          <w:lang w:val="en-US"/>
        </w:rPr>
      </w:pPr>
    </w:p>
    <w:p w14:paraId="2823F7FA" w14:textId="77777777" w:rsidR="00421298" w:rsidRPr="008F5B4F" w:rsidRDefault="00421298" w:rsidP="00421298">
      <w:pPr>
        <w:spacing w:line="360" w:lineRule="auto"/>
        <w:jc w:val="center"/>
        <w:rPr>
          <w:rFonts w:ascii="Garamond" w:hAnsi="Garamond"/>
          <w:lang w:val="en-US"/>
        </w:rPr>
      </w:pPr>
    </w:p>
    <w:p w14:paraId="06ED08E4" w14:textId="77777777" w:rsidR="00421298" w:rsidRPr="008F5B4F" w:rsidRDefault="00421298" w:rsidP="00421298">
      <w:pPr>
        <w:spacing w:line="360" w:lineRule="auto"/>
        <w:jc w:val="center"/>
        <w:rPr>
          <w:rFonts w:ascii="Garamond" w:hAnsi="Garamond"/>
          <w:lang w:val="en-US"/>
        </w:rPr>
      </w:pPr>
    </w:p>
    <w:p w14:paraId="4E7AC8DA" w14:textId="77777777" w:rsidR="00421298" w:rsidRPr="008F5B4F" w:rsidRDefault="00421298" w:rsidP="00421298">
      <w:pPr>
        <w:spacing w:line="360" w:lineRule="auto"/>
        <w:jc w:val="center"/>
        <w:rPr>
          <w:rFonts w:ascii="Garamond" w:hAnsi="Garamond"/>
          <w:lang w:val="en-US"/>
        </w:rPr>
      </w:pPr>
    </w:p>
    <w:p w14:paraId="57782B9C" w14:textId="77777777" w:rsidR="00421298" w:rsidRPr="008F5B4F" w:rsidRDefault="00421298" w:rsidP="00421298">
      <w:pPr>
        <w:spacing w:line="360" w:lineRule="auto"/>
        <w:jc w:val="center"/>
        <w:rPr>
          <w:rFonts w:ascii="Garamond" w:hAnsi="Garamond"/>
          <w:lang w:val="en-US"/>
        </w:rPr>
      </w:pPr>
    </w:p>
    <w:p w14:paraId="382DE666" w14:textId="77777777" w:rsidR="00421298" w:rsidRPr="008F5B4F" w:rsidRDefault="00421298" w:rsidP="00421298">
      <w:pPr>
        <w:spacing w:line="360" w:lineRule="auto"/>
        <w:jc w:val="center"/>
        <w:rPr>
          <w:rFonts w:ascii="Garamond" w:hAnsi="Garamond"/>
          <w:lang w:val="en-US"/>
        </w:rPr>
      </w:pPr>
    </w:p>
    <w:p w14:paraId="53ECB204" w14:textId="77777777" w:rsidR="00421298" w:rsidRPr="008F5B4F" w:rsidRDefault="00421298" w:rsidP="00421298">
      <w:pPr>
        <w:spacing w:line="360" w:lineRule="auto"/>
        <w:jc w:val="center"/>
        <w:rPr>
          <w:rFonts w:ascii="Garamond" w:hAnsi="Garamond"/>
          <w:lang w:val="en-US"/>
        </w:rPr>
      </w:pPr>
    </w:p>
    <w:p w14:paraId="3A7630ED" w14:textId="77777777" w:rsidR="00421298" w:rsidRPr="008F5B4F" w:rsidRDefault="00421298" w:rsidP="00421298">
      <w:pPr>
        <w:spacing w:line="360" w:lineRule="auto"/>
        <w:jc w:val="center"/>
        <w:rPr>
          <w:rFonts w:ascii="Garamond" w:hAnsi="Garamond"/>
          <w:lang w:val="en-US"/>
        </w:rPr>
      </w:pPr>
    </w:p>
    <w:p w14:paraId="633FB608" w14:textId="77777777" w:rsidR="00421298" w:rsidRPr="008F5B4F" w:rsidRDefault="00421298" w:rsidP="00421298">
      <w:pPr>
        <w:spacing w:line="360" w:lineRule="auto"/>
        <w:jc w:val="center"/>
        <w:rPr>
          <w:rFonts w:ascii="Garamond" w:hAnsi="Garamond"/>
          <w:lang w:val="en-US"/>
        </w:rPr>
      </w:pPr>
    </w:p>
    <w:p w14:paraId="1E374B1E" w14:textId="77777777" w:rsidR="00421298" w:rsidRPr="008F5B4F" w:rsidRDefault="00421298" w:rsidP="00421298">
      <w:pPr>
        <w:spacing w:line="360" w:lineRule="auto"/>
        <w:jc w:val="center"/>
        <w:rPr>
          <w:rFonts w:ascii="Garamond" w:hAnsi="Garamond"/>
          <w:lang w:val="en-US"/>
        </w:rPr>
      </w:pPr>
    </w:p>
    <w:p w14:paraId="4A497B31" w14:textId="77777777" w:rsidR="00421298" w:rsidRPr="008F5B4F" w:rsidRDefault="00421298" w:rsidP="00421298">
      <w:pPr>
        <w:spacing w:line="360" w:lineRule="auto"/>
        <w:jc w:val="center"/>
        <w:rPr>
          <w:rFonts w:ascii="Garamond" w:hAnsi="Garamond"/>
          <w:lang w:val="en-US"/>
        </w:rPr>
      </w:pPr>
    </w:p>
    <w:p w14:paraId="0007D09C" w14:textId="77777777" w:rsidR="00421298" w:rsidRPr="008F5B4F" w:rsidRDefault="00421298" w:rsidP="00421298">
      <w:pPr>
        <w:spacing w:line="360" w:lineRule="auto"/>
        <w:jc w:val="center"/>
        <w:rPr>
          <w:rFonts w:ascii="Garamond" w:hAnsi="Garamond"/>
          <w:lang w:val="en-US"/>
        </w:rPr>
      </w:pPr>
    </w:p>
    <w:p w14:paraId="58FF25DE" w14:textId="77777777" w:rsidR="00431DCC" w:rsidRPr="008F5B4F" w:rsidRDefault="00431DCC" w:rsidP="00F94DD3">
      <w:pPr>
        <w:spacing w:line="360" w:lineRule="auto"/>
        <w:rPr>
          <w:rFonts w:ascii="Garamond" w:hAnsi="Garamond"/>
          <w:lang w:val="en-US"/>
        </w:rPr>
      </w:pPr>
    </w:p>
    <w:p w14:paraId="73056605" w14:textId="77777777" w:rsidR="00F91541" w:rsidRDefault="00F91541" w:rsidP="00F91541">
      <w:pPr>
        <w:spacing w:line="360" w:lineRule="auto"/>
        <w:jc w:val="center"/>
        <w:rPr>
          <w:rFonts w:ascii="Garamond" w:hAnsi="Garamond"/>
          <w:b/>
          <w:bCs/>
          <w:lang w:val="en-US"/>
        </w:rPr>
      </w:pPr>
      <w:r>
        <w:rPr>
          <w:rFonts w:ascii="Garamond" w:hAnsi="Garamond"/>
          <w:b/>
          <w:bCs/>
          <w:lang w:val="en-US"/>
        </w:rPr>
        <w:lastRenderedPageBreak/>
        <w:t>Abstract</w:t>
      </w:r>
    </w:p>
    <w:p w14:paraId="3127BA17" w14:textId="41C53BC7" w:rsidR="00F91541" w:rsidRPr="001A066C" w:rsidRDefault="00F91541" w:rsidP="00F91541">
      <w:pPr>
        <w:spacing w:line="360" w:lineRule="auto"/>
        <w:rPr>
          <w:rFonts w:ascii="Garamond" w:hAnsi="Garamond"/>
          <w:lang w:val="en-US"/>
        </w:rPr>
      </w:pPr>
      <w:r>
        <w:rPr>
          <w:rFonts w:ascii="Garamond" w:hAnsi="Garamond"/>
          <w:lang w:val="en-US"/>
        </w:rPr>
        <w:t xml:space="preserve">Previous work suggests that people come up with creative ideas by searching through a broad number of cognitive categories. Creative ideation is thought to be fluent, in that a person continuously switches between cognitive categories. Divergent thinking tasks, such as the Alternative Uses Task (AUT), are often used to study creative ideation. To test the creative ideation process categorized data is needed which is not fixed to one single category but can belong to multiple categories. With this study, we created an algorithm which automates the categorization of AUT responses. Categories were extracted by a cluster analysis of semantic similarity measurements. Semantic similarity between responses was based on Word2Vec, a natural language processing technique. Several experts </w:t>
      </w:r>
      <w:r w:rsidRPr="00B702BC">
        <w:rPr>
          <w:rFonts w:ascii="Garamond" w:hAnsi="Garamond"/>
          <w:lang w:val="en-US"/>
        </w:rPr>
        <w:t>categorized 6,000</w:t>
      </w:r>
      <w:r>
        <w:rPr>
          <w:rFonts w:ascii="Garamond" w:hAnsi="Garamond"/>
          <w:lang w:val="en-US"/>
        </w:rPr>
        <w:t xml:space="preserve"> AUT responses. A </w:t>
      </w:r>
      <w:r w:rsidRPr="00B702BC">
        <w:rPr>
          <w:rFonts w:ascii="Garamond" w:hAnsi="Garamond"/>
          <w:lang w:val="en-US"/>
        </w:rPr>
        <w:t>subset of (80%)</w:t>
      </w:r>
      <w:r>
        <w:rPr>
          <w:rFonts w:ascii="Garamond" w:hAnsi="Garamond"/>
          <w:lang w:val="en-US"/>
        </w:rPr>
        <w:t xml:space="preserve"> of the data was in turn used to train a neural network. The neural network predictions for the remaining 20% of the data was compared to expert chose categories. The neural network achieved a prediction accuracy of 76%. However, the model did not remove variance between </w:t>
      </w:r>
      <w:r w:rsidR="004A39AD">
        <w:rPr>
          <w:rFonts w:ascii="Garamond" w:hAnsi="Garamond"/>
          <w:lang w:val="en-US"/>
        </w:rPr>
        <w:t>experts</w:t>
      </w:r>
      <w:r>
        <w:rPr>
          <w:rFonts w:ascii="Garamond" w:hAnsi="Garamond"/>
          <w:lang w:val="en-US"/>
        </w:rPr>
        <w:t xml:space="preserve">. With this automated multi-label classification model, we provide a pilot for a modern categorization method to more efficiently examine the creative ideation process. </w:t>
      </w:r>
    </w:p>
    <w:p w14:paraId="0C1B45D8" w14:textId="7CD2C1BC" w:rsidR="00BE19D1" w:rsidRDefault="00BE19D1" w:rsidP="00B82C2F">
      <w:pPr>
        <w:spacing w:line="360" w:lineRule="auto"/>
        <w:rPr>
          <w:rFonts w:ascii="Garamond" w:hAnsi="Garamond"/>
          <w:b/>
          <w:bCs/>
          <w:lang w:val="en-US"/>
        </w:rPr>
      </w:pPr>
    </w:p>
    <w:p w14:paraId="3C5F3651" w14:textId="19FA9444" w:rsidR="00B82C2F" w:rsidRPr="00B82C2F" w:rsidRDefault="00B82C2F" w:rsidP="00B82C2F">
      <w:pPr>
        <w:spacing w:line="360" w:lineRule="auto"/>
        <w:rPr>
          <w:rFonts w:ascii="Garamond" w:hAnsi="Garamond"/>
          <w:lang w:val="en-US"/>
        </w:rPr>
      </w:pPr>
      <w:r>
        <w:rPr>
          <w:rFonts w:ascii="Garamond" w:hAnsi="Garamond"/>
          <w:b/>
          <w:bCs/>
          <w:lang w:val="en-US"/>
        </w:rPr>
        <w:t xml:space="preserve">Keywords: </w:t>
      </w:r>
      <w:r>
        <w:rPr>
          <w:rFonts w:ascii="Garamond" w:hAnsi="Garamond"/>
          <w:lang w:val="en-US"/>
        </w:rPr>
        <w:t>Creativ</w:t>
      </w:r>
      <w:r w:rsidR="00C9678C">
        <w:rPr>
          <w:rFonts w:ascii="Garamond" w:hAnsi="Garamond"/>
          <w:lang w:val="en-US"/>
        </w:rPr>
        <w:t>e Ideation</w:t>
      </w:r>
      <w:r>
        <w:rPr>
          <w:rFonts w:ascii="Garamond" w:hAnsi="Garamond"/>
          <w:lang w:val="en-US"/>
        </w:rPr>
        <w:t>, Optimal Foraging, Dual Pathway, Neural Network, Word2Vec</w:t>
      </w:r>
    </w:p>
    <w:p w14:paraId="4A6D6434" w14:textId="77777777" w:rsidR="00BE19D1" w:rsidRDefault="00BE19D1" w:rsidP="00F94DD3">
      <w:pPr>
        <w:spacing w:line="360" w:lineRule="auto"/>
        <w:jc w:val="center"/>
        <w:rPr>
          <w:rFonts w:ascii="Garamond" w:hAnsi="Garamond"/>
          <w:b/>
          <w:bCs/>
          <w:lang w:val="en-US"/>
        </w:rPr>
      </w:pPr>
    </w:p>
    <w:p w14:paraId="619DFE01" w14:textId="77777777" w:rsidR="00BE19D1" w:rsidRDefault="00BE19D1" w:rsidP="00F94DD3">
      <w:pPr>
        <w:spacing w:line="360" w:lineRule="auto"/>
        <w:jc w:val="center"/>
        <w:rPr>
          <w:rFonts w:ascii="Garamond" w:hAnsi="Garamond"/>
          <w:b/>
          <w:bCs/>
          <w:lang w:val="en-US"/>
        </w:rPr>
      </w:pPr>
    </w:p>
    <w:p w14:paraId="5A57354D" w14:textId="77777777" w:rsidR="00BE19D1" w:rsidRDefault="00BE19D1" w:rsidP="00F94DD3">
      <w:pPr>
        <w:spacing w:line="360" w:lineRule="auto"/>
        <w:jc w:val="center"/>
        <w:rPr>
          <w:rFonts w:ascii="Garamond" w:hAnsi="Garamond"/>
          <w:b/>
          <w:bCs/>
          <w:lang w:val="en-US"/>
        </w:rPr>
      </w:pPr>
    </w:p>
    <w:p w14:paraId="71B1BEED" w14:textId="77777777" w:rsidR="00BE19D1" w:rsidRDefault="00BE19D1" w:rsidP="00F94DD3">
      <w:pPr>
        <w:spacing w:line="360" w:lineRule="auto"/>
        <w:jc w:val="center"/>
        <w:rPr>
          <w:rFonts w:ascii="Garamond" w:hAnsi="Garamond"/>
          <w:b/>
          <w:bCs/>
          <w:lang w:val="en-US"/>
        </w:rPr>
      </w:pPr>
    </w:p>
    <w:p w14:paraId="22A0C043" w14:textId="77777777" w:rsidR="00BE19D1" w:rsidRDefault="00BE19D1" w:rsidP="00F94DD3">
      <w:pPr>
        <w:spacing w:line="360" w:lineRule="auto"/>
        <w:jc w:val="center"/>
        <w:rPr>
          <w:rFonts w:ascii="Garamond" w:hAnsi="Garamond"/>
          <w:b/>
          <w:bCs/>
          <w:lang w:val="en-US"/>
        </w:rPr>
      </w:pPr>
    </w:p>
    <w:p w14:paraId="73CF05ED" w14:textId="77777777" w:rsidR="00BE19D1" w:rsidRDefault="00BE19D1" w:rsidP="00F94DD3">
      <w:pPr>
        <w:spacing w:line="360" w:lineRule="auto"/>
        <w:jc w:val="center"/>
        <w:rPr>
          <w:rFonts w:ascii="Garamond" w:hAnsi="Garamond"/>
          <w:b/>
          <w:bCs/>
          <w:lang w:val="en-US"/>
        </w:rPr>
      </w:pPr>
    </w:p>
    <w:p w14:paraId="76972A41" w14:textId="77777777" w:rsidR="00BE19D1" w:rsidRDefault="00BE19D1" w:rsidP="00F94DD3">
      <w:pPr>
        <w:spacing w:line="360" w:lineRule="auto"/>
        <w:jc w:val="center"/>
        <w:rPr>
          <w:rFonts w:ascii="Garamond" w:hAnsi="Garamond"/>
          <w:b/>
          <w:bCs/>
          <w:lang w:val="en-US"/>
        </w:rPr>
      </w:pPr>
    </w:p>
    <w:p w14:paraId="5F684416" w14:textId="77777777" w:rsidR="00BE19D1" w:rsidRDefault="00BE19D1" w:rsidP="00F94DD3">
      <w:pPr>
        <w:spacing w:line="360" w:lineRule="auto"/>
        <w:jc w:val="center"/>
        <w:rPr>
          <w:rFonts w:ascii="Garamond" w:hAnsi="Garamond"/>
          <w:b/>
          <w:bCs/>
          <w:lang w:val="en-US"/>
        </w:rPr>
      </w:pPr>
    </w:p>
    <w:p w14:paraId="74B930A0" w14:textId="77777777" w:rsidR="00BE19D1" w:rsidRDefault="00BE19D1" w:rsidP="00F94DD3">
      <w:pPr>
        <w:spacing w:line="360" w:lineRule="auto"/>
        <w:jc w:val="center"/>
        <w:rPr>
          <w:rFonts w:ascii="Garamond" w:hAnsi="Garamond"/>
          <w:b/>
          <w:bCs/>
          <w:lang w:val="en-US"/>
        </w:rPr>
      </w:pPr>
    </w:p>
    <w:p w14:paraId="52336A77" w14:textId="63B8C0A2" w:rsidR="00597A73" w:rsidRDefault="00597A73" w:rsidP="00597A73">
      <w:pPr>
        <w:spacing w:line="360" w:lineRule="auto"/>
        <w:rPr>
          <w:rFonts w:ascii="Garamond" w:hAnsi="Garamond"/>
          <w:b/>
          <w:bCs/>
          <w:lang w:val="en-US"/>
        </w:rPr>
      </w:pPr>
    </w:p>
    <w:p w14:paraId="41C2F898" w14:textId="4A957838" w:rsidR="00227D2B" w:rsidRDefault="00227D2B" w:rsidP="00597A73">
      <w:pPr>
        <w:spacing w:line="360" w:lineRule="auto"/>
        <w:rPr>
          <w:rFonts w:ascii="Garamond" w:hAnsi="Garamond"/>
          <w:b/>
          <w:bCs/>
          <w:lang w:val="en-US"/>
        </w:rPr>
      </w:pPr>
    </w:p>
    <w:p w14:paraId="4E7F8807" w14:textId="7EFA6BB3" w:rsidR="00227D2B" w:rsidRDefault="00227D2B" w:rsidP="00597A73">
      <w:pPr>
        <w:spacing w:line="360" w:lineRule="auto"/>
        <w:rPr>
          <w:rFonts w:ascii="Garamond" w:hAnsi="Garamond"/>
          <w:b/>
          <w:bCs/>
          <w:lang w:val="en-US"/>
        </w:rPr>
      </w:pPr>
    </w:p>
    <w:p w14:paraId="68029D8C" w14:textId="5A9572F1" w:rsidR="00CE52E8" w:rsidRDefault="00CE52E8" w:rsidP="00597A73">
      <w:pPr>
        <w:spacing w:line="360" w:lineRule="auto"/>
        <w:rPr>
          <w:rFonts w:ascii="Garamond" w:hAnsi="Garamond"/>
          <w:b/>
          <w:bCs/>
          <w:lang w:val="en-US"/>
        </w:rPr>
      </w:pPr>
    </w:p>
    <w:p w14:paraId="32676031" w14:textId="1BEF8582" w:rsidR="000B7DFB" w:rsidRDefault="000B7DFB" w:rsidP="00597A73">
      <w:pPr>
        <w:spacing w:line="360" w:lineRule="auto"/>
        <w:rPr>
          <w:rFonts w:ascii="Garamond" w:hAnsi="Garamond"/>
          <w:b/>
          <w:bCs/>
          <w:lang w:val="en-US"/>
        </w:rPr>
      </w:pPr>
    </w:p>
    <w:p w14:paraId="4EE17D74" w14:textId="7F98E8B5" w:rsidR="000B7DFB" w:rsidRDefault="000B7DFB" w:rsidP="00597A73">
      <w:pPr>
        <w:spacing w:line="360" w:lineRule="auto"/>
        <w:rPr>
          <w:rFonts w:ascii="Garamond" w:hAnsi="Garamond"/>
          <w:b/>
          <w:bCs/>
          <w:lang w:val="en-US"/>
        </w:rPr>
      </w:pPr>
    </w:p>
    <w:p w14:paraId="12EC854C" w14:textId="69ACFA1F" w:rsidR="00227D2B" w:rsidRDefault="00227D2B" w:rsidP="00597A73">
      <w:pPr>
        <w:spacing w:line="360" w:lineRule="auto"/>
        <w:rPr>
          <w:rFonts w:ascii="Garamond" w:hAnsi="Garamond"/>
          <w:b/>
          <w:bCs/>
          <w:lang w:val="en-US"/>
        </w:rPr>
      </w:pPr>
    </w:p>
    <w:p w14:paraId="1A07E780" w14:textId="77777777" w:rsidR="00C9678C" w:rsidRDefault="00C9678C" w:rsidP="00C9678C">
      <w:pPr>
        <w:spacing w:line="360" w:lineRule="auto"/>
        <w:rPr>
          <w:rFonts w:ascii="Garamond" w:hAnsi="Garamond"/>
          <w:b/>
          <w:bCs/>
          <w:lang w:val="en-US"/>
        </w:rPr>
      </w:pPr>
    </w:p>
    <w:p w14:paraId="103BD017" w14:textId="44D427CE" w:rsidR="00421298" w:rsidRPr="00492536" w:rsidRDefault="00C45590" w:rsidP="00C9678C">
      <w:pPr>
        <w:spacing w:line="360" w:lineRule="auto"/>
        <w:jc w:val="center"/>
        <w:rPr>
          <w:rFonts w:ascii="Garamond" w:hAnsi="Garamond"/>
          <w:b/>
          <w:bCs/>
          <w:lang w:val="en-US"/>
        </w:rPr>
      </w:pPr>
      <w:r w:rsidRPr="00492536">
        <w:rPr>
          <w:rFonts w:ascii="Garamond" w:hAnsi="Garamond"/>
          <w:b/>
          <w:bCs/>
          <w:lang w:val="en-US"/>
        </w:rPr>
        <w:lastRenderedPageBreak/>
        <w:t>Introduction</w:t>
      </w:r>
    </w:p>
    <w:p w14:paraId="4597E98F" w14:textId="0535E833" w:rsidR="00C17B9D" w:rsidRDefault="00C17B9D" w:rsidP="00C17B9D">
      <w:pPr>
        <w:tabs>
          <w:tab w:val="left" w:pos="567"/>
        </w:tabs>
        <w:spacing w:line="360" w:lineRule="auto"/>
        <w:rPr>
          <w:rFonts w:ascii="Garamond" w:hAnsi="Garamond"/>
          <w:lang w:val="en-GB"/>
        </w:rPr>
      </w:pPr>
      <w:r>
        <w:rPr>
          <w:rFonts w:ascii="Garamond" w:hAnsi="Garamond"/>
          <w:lang w:val="en-GB"/>
        </w:rPr>
        <w:t>Creativity is perhaps the most important skill to cultivate in modern day culture. The scale and complexity of problems is so huge that the impact of a solution is even greater (e.g., climate change, inequality, poverty). Creativity is commonly defined as the ability to produce work that is both novel and useful within a social context (Stein, 1953). And it is essential that we better understand how people come up with incredible creative ideas to solve the global problems human currently face, such as climate change.</w:t>
      </w:r>
    </w:p>
    <w:p w14:paraId="6D399C1C" w14:textId="394A0FED" w:rsidR="00CC689F" w:rsidRDefault="00C17B9D" w:rsidP="00C17B9D">
      <w:pPr>
        <w:tabs>
          <w:tab w:val="left" w:pos="567"/>
        </w:tabs>
        <w:spacing w:line="360" w:lineRule="auto"/>
        <w:ind w:firstLine="567"/>
        <w:rPr>
          <w:rFonts w:ascii="Garamond" w:hAnsi="Garamond"/>
          <w:lang w:val="en-GB"/>
        </w:rPr>
      </w:pPr>
      <w:r>
        <w:rPr>
          <w:rFonts w:ascii="Garamond" w:hAnsi="Garamond"/>
          <w:lang w:val="en-GB"/>
        </w:rPr>
        <w:tab/>
        <w:t xml:space="preserve">When researchers study creativity they often ask people to complete divergent thinking tasks, where people are asked to come up with as many ideas as possible surrounding a topic or problem (Silvia et al., 2008). The Alternative Uses Task (Hass, 2017) is perhaps the most commonly used divergent thinking task. It </w:t>
      </w:r>
      <w:r w:rsidRPr="00AD0C5E">
        <w:rPr>
          <w:rFonts w:ascii="Garamond" w:hAnsi="Garamond"/>
          <w:lang w:val="en-GB"/>
        </w:rPr>
        <w:t xml:space="preserve">requires participants to list non-obvious uses for a common object (e.g., brick, fork, towel). For example, when the object is brick, a participant could give creative responses such as </w:t>
      </w:r>
      <w:r w:rsidRPr="003D3BCE">
        <w:rPr>
          <w:rFonts w:ascii="Garamond" w:hAnsi="Garamond"/>
          <w:lang w:val="en-GB"/>
        </w:rPr>
        <w:t xml:space="preserve">boat anchor and hammer. </w:t>
      </w:r>
      <w:r>
        <w:rPr>
          <w:rFonts w:ascii="Garamond" w:hAnsi="Garamond"/>
          <w:lang w:val="en-GB"/>
        </w:rPr>
        <w:t xml:space="preserve">De </w:t>
      </w:r>
      <w:proofErr w:type="spellStart"/>
      <w:r>
        <w:rPr>
          <w:rFonts w:ascii="Garamond" w:hAnsi="Garamond"/>
          <w:lang w:val="en-GB"/>
        </w:rPr>
        <w:t>Dreu</w:t>
      </w:r>
      <w:proofErr w:type="spellEnd"/>
      <w:r>
        <w:rPr>
          <w:rFonts w:ascii="Garamond" w:hAnsi="Garamond"/>
          <w:lang w:val="en-GB"/>
        </w:rPr>
        <w:t xml:space="preserve">, et al. (2008, 2011) describe two pathways to coming up with creative ideas, whether on tasks like the AUT or in the real world. One path is the persistent path where a person focuses on a category of responses and digs deep to find a creative solution, for instance during the AUT focusing on creative things you can fixate using a brick such as a bookend, paperweight or boat anchor. The other path is the flexible path, where people use a broad number of cognitive categories to forage for creative ideas, for example by focusing on creative things you can build (e.g., insect house), fixate, or use scraping to achieve (e.g., chalk, nail file) on the AUT brick task. In both pathways, people must efficiently search through their memory to come up with creative ideas. </w:t>
      </w:r>
    </w:p>
    <w:p w14:paraId="2898E3CE" w14:textId="5B46BCFC" w:rsidR="00E7631C" w:rsidRDefault="00F14055" w:rsidP="006F2FCB">
      <w:pPr>
        <w:tabs>
          <w:tab w:val="left" w:pos="567"/>
        </w:tabs>
        <w:spacing w:line="360" w:lineRule="auto"/>
        <w:rPr>
          <w:rFonts w:ascii="Garamond" w:hAnsi="Garamond"/>
          <w:lang w:val="en-GB"/>
        </w:rPr>
      </w:pPr>
      <w:r>
        <w:rPr>
          <w:rFonts w:ascii="Garamond" w:hAnsi="Garamond"/>
          <w:lang w:val="en-GB"/>
        </w:rPr>
        <w:tab/>
      </w:r>
      <w:r w:rsidR="00E02D92">
        <w:rPr>
          <w:rFonts w:ascii="Garamond" w:hAnsi="Garamond"/>
          <w:lang w:val="en-GB"/>
        </w:rPr>
        <w:t>P</w:t>
      </w:r>
      <w:r w:rsidR="00934F9F">
        <w:rPr>
          <w:rFonts w:ascii="Garamond" w:hAnsi="Garamond"/>
          <w:lang w:val="en-GB"/>
        </w:rPr>
        <w:t xml:space="preserve">eople seem </w:t>
      </w:r>
      <w:r>
        <w:rPr>
          <w:rFonts w:ascii="Garamond" w:hAnsi="Garamond"/>
          <w:lang w:val="en-GB"/>
        </w:rPr>
        <w:t xml:space="preserve">to search </w:t>
      </w:r>
      <w:r w:rsidR="00E02D92">
        <w:rPr>
          <w:rFonts w:ascii="Garamond" w:hAnsi="Garamond"/>
          <w:lang w:val="en-GB"/>
        </w:rPr>
        <w:t>for information</w:t>
      </w:r>
      <w:r>
        <w:rPr>
          <w:rFonts w:ascii="Garamond" w:hAnsi="Garamond"/>
          <w:lang w:val="en-GB"/>
        </w:rPr>
        <w:t xml:space="preserve"> similarly to how animals forage for food</w:t>
      </w:r>
      <w:r w:rsidR="00E02D92">
        <w:rPr>
          <w:rFonts w:ascii="Garamond" w:hAnsi="Garamond"/>
          <w:lang w:val="en-GB"/>
        </w:rPr>
        <w:t xml:space="preserve"> (</w:t>
      </w:r>
      <w:r w:rsidR="00E02D92" w:rsidRPr="00C45590">
        <w:rPr>
          <w:rFonts w:ascii="Garamond" w:hAnsi="Garamond"/>
          <w:lang w:val="en-GB"/>
        </w:rPr>
        <w:t xml:space="preserve">Fu &amp; </w:t>
      </w:r>
      <w:proofErr w:type="spellStart"/>
      <w:r w:rsidR="00E02D92" w:rsidRPr="00C45590">
        <w:rPr>
          <w:rFonts w:ascii="Garamond" w:hAnsi="Garamond"/>
          <w:lang w:val="en-GB"/>
        </w:rPr>
        <w:t>Pirolli</w:t>
      </w:r>
      <w:proofErr w:type="spellEnd"/>
      <w:r w:rsidR="00E02D92" w:rsidRPr="00C45590">
        <w:rPr>
          <w:rFonts w:ascii="Garamond" w:hAnsi="Garamond"/>
          <w:lang w:val="en-GB"/>
        </w:rPr>
        <w:t>, 2007</w:t>
      </w:r>
      <w:r w:rsidR="00E02D92">
        <w:rPr>
          <w:rFonts w:ascii="Garamond" w:hAnsi="Garamond"/>
          <w:lang w:val="en-GB"/>
        </w:rPr>
        <w:t xml:space="preserve">; </w:t>
      </w:r>
      <w:r w:rsidR="00E02D92" w:rsidRPr="00C45590">
        <w:rPr>
          <w:rFonts w:ascii="Garamond" w:hAnsi="Garamond"/>
          <w:lang w:val="en-GB"/>
        </w:rPr>
        <w:t>Hills et al., 2012; Hills et al., 2015</w:t>
      </w:r>
      <w:r w:rsidR="00E02D92">
        <w:rPr>
          <w:rFonts w:ascii="Garamond" w:hAnsi="Garamond"/>
          <w:lang w:val="en-GB"/>
        </w:rPr>
        <w:t xml:space="preserve">; </w:t>
      </w:r>
      <w:r w:rsidR="00E02D92" w:rsidRPr="00C45590">
        <w:rPr>
          <w:rFonts w:ascii="Garamond" w:hAnsi="Garamond"/>
          <w:lang w:val="en-GB"/>
        </w:rPr>
        <w:t xml:space="preserve">Payne, Duggan, &amp; </w:t>
      </w:r>
      <w:proofErr w:type="spellStart"/>
      <w:r w:rsidR="00E02D92" w:rsidRPr="00C45590">
        <w:rPr>
          <w:rFonts w:ascii="Garamond" w:hAnsi="Garamond"/>
          <w:lang w:val="en-GB"/>
        </w:rPr>
        <w:t>Neth</w:t>
      </w:r>
      <w:proofErr w:type="spellEnd"/>
      <w:r w:rsidR="00E02D92" w:rsidRPr="00C45590">
        <w:rPr>
          <w:rFonts w:ascii="Garamond" w:hAnsi="Garamond"/>
          <w:lang w:val="en-GB"/>
        </w:rPr>
        <w:t>, 2007</w:t>
      </w:r>
      <w:r w:rsidR="00E02D92">
        <w:rPr>
          <w:rFonts w:ascii="Garamond" w:hAnsi="Garamond"/>
          <w:lang w:val="en-GB"/>
        </w:rPr>
        <w:t>)</w:t>
      </w:r>
      <w:r>
        <w:rPr>
          <w:rFonts w:ascii="Garamond" w:hAnsi="Garamond"/>
          <w:lang w:val="en-GB"/>
        </w:rPr>
        <w:t xml:space="preserve">. Animals tend to forage for food by moving through different patches of resources, </w:t>
      </w:r>
      <w:r w:rsidRPr="00C45590">
        <w:rPr>
          <w:rFonts w:ascii="Garamond" w:hAnsi="Garamond"/>
          <w:lang w:val="en-GB"/>
        </w:rPr>
        <w:t>for example a patch of ants or a patch of fruits in a tree</w:t>
      </w:r>
      <w:r w:rsidR="00E02D92">
        <w:rPr>
          <w:rFonts w:ascii="Garamond" w:hAnsi="Garamond"/>
          <w:lang w:val="en-GB"/>
        </w:rPr>
        <w:t>. Animals, such as bees, first</w:t>
      </w:r>
      <w:r w:rsidR="00934F9F">
        <w:rPr>
          <w:rFonts w:ascii="Garamond" w:hAnsi="Garamond"/>
          <w:lang w:val="en-GB"/>
        </w:rPr>
        <w:t xml:space="preserve"> persist within a patch of, say flowers, and then switch to another patch </w:t>
      </w:r>
      <w:r w:rsidR="00E02D92">
        <w:rPr>
          <w:rFonts w:ascii="Garamond" w:hAnsi="Garamond"/>
          <w:lang w:val="en-GB"/>
        </w:rPr>
        <w:t xml:space="preserve">at an optimal point in time - </w:t>
      </w:r>
      <w:r w:rsidR="00934F9F">
        <w:rPr>
          <w:rFonts w:ascii="Garamond" w:hAnsi="Garamond"/>
          <w:lang w:val="en-GB"/>
        </w:rPr>
        <w:t xml:space="preserve">when the resources in the current patch drop </w:t>
      </w:r>
      <w:r w:rsidR="00E02D92">
        <w:rPr>
          <w:rFonts w:ascii="Garamond" w:hAnsi="Garamond"/>
          <w:lang w:val="en-GB"/>
        </w:rPr>
        <w:t>below their average intake rate over the environment</w:t>
      </w:r>
      <w:r w:rsidR="000D789A">
        <w:rPr>
          <w:rFonts w:ascii="Garamond" w:hAnsi="Garamond"/>
          <w:lang w:val="en-GB"/>
        </w:rPr>
        <w:t xml:space="preserve"> (</w:t>
      </w:r>
      <w:proofErr w:type="spellStart"/>
      <w:r w:rsidR="00D109D6">
        <w:rPr>
          <w:rFonts w:ascii="Garamond" w:hAnsi="Garamond"/>
          <w:lang w:val="en-GB"/>
        </w:rPr>
        <w:t>Charnov</w:t>
      </w:r>
      <w:proofErr w:type="spellEnd"/>
      <w:r w:rsidR="00D109D6">
        <w:rPr>
          <w:rFonts w:ascii="Garamond" w:hAnsi="Garamond"/>
          <w:lang w:val="en-GB"/>
        </w:rPr>
        <w:t>, 1976</w:t>
      </w:r>
      <w:r w:rsidR="000D789A">
        <w:rPr>
          <w:rFonts w:ascii="Garamond" w:hAnsi="Garamond"/>
          <w:lang w:val="en-GB"/>
        </w:rPr>
        <w:t>)</w:t>
      </w:r>
      <w:r w:rsidR="00E02D92">
        <w:rPr>
          <w:rFonts w:ascii="Garamond" w:hAnsi="Garamond"/>
          <w:lang w:val="en-GB"/>
        </w:rPr>
        <w:t>. The way</w:t>
      </w:r>
      <w:r w:rsidR="003E39B8">
        <w:rPr>
          <w:rFonts w:ascii="Garamond" w:hAnsi="Garamond"/>
          <w:lang w:val="en-GB"/>
        </w:rPr>
        <w:t xml:space="preserve"> people </w:t>
      </w:r>
      <w:r w:rsidR="00E02D92">
        <w:rPr>
          <w:rFonts w:ascii="Garamond" w:hAnsi="Garamond"/>
          <w:lang w:val="en-GB"/>
        </w:rPr>
        <w:t xml:space="preserve">flexibly switch from searching for information within one patch to another in semantic </w:t>
      </w:r>
      <w:r w:rsidR="003E39B8">
        <w:rPr>
          <w:rFonts w:ascii="Garamond" w:hAnsi="Garamond"/>
          <w:lang w:val="en-GB"/>
        </w:rPr>
        <w:t xml:space="preserve">memory </w:t>
      </w:r>
      <w:r w:rsidR="00E02D92">
        <w:rPr>
          <w:rFonts w:ascii="Garamond" w:hAnsi="Garamond"/>
          <w:lang w:val="en-GB"/>
        </w:rPr>
        <w:t>follows a similar pattern</w:t>
      </w:r>
      <w:r>
        <w:rPr>
          <w:rFonts w:ascii="Garamond" w:hAnsi="Garamond"/>
          <w:lang w:val="en-GB"/>
        </w:rPr>
        <w:t xml:space="preserve"> (</w:t>
      </w:r>
      <w:r w:rsidRPr="00C45590">
        <w:rPr>
          <w:rFonts w:ascii="Garamond" w:hAnsi="Garamond"/>
          <w:lang w:val="en-GB"/>
        </w:rPr>
        <w:t>Hills et al., 2012; Hills et al., 2015</w:t>
      </w:r>
      <w:r>
        <w:rPr>
          <w:rFonts w:ascii="Garamond" w:hAnsi="Garamond"/>
          <w:lang w:val="en-GB"/>
        </w:rPr>
        <w:t>)</w:t>
      </w:r>
      <w:r w:rsidRPr="00C45590">
        <w:rPr>
          <w:rFonts w:ascii="Garamond" w:hAnsi="Garamond"/>
          <w:lang w:val="en-GB"/>
        </w:rPr>
        <w:t>.</w:t>
      </w:r>
      <w:r w:rsidR="006F2FCB" w:rsidRPr="006F2FCB">
        <w:rPr>
          <w:rFonts w:ascii="Garamond" w:hAnsi="Garamond"/>
          <w:lang w:val="en-GB"/>
        </w:rPr>
        <w:t xml:space="preserve"> </w:t>
      </w:r>
      <w:r w:rsidR="003E39B8">
        <w:rPr>
          <w:rFonts w:ascii="Garamond" w:hAnsi="Garamond"/>
          <w:lang w:val="en-GB"/>
        </w:rPr>
        <w:t>For example, when coming up with as many animal names as possible</w:t>
      </w:r>
      <w:r w:rsidR="000D789A">
        <w:rPr>
          <w:rFonts w:ascii="Garamond" w:hAnsi="Garamond"/>
          <w:lang w:val="en-GB"/>
        </w:rPr>
        <w:t>,</w:t>
      </w:r>
      <w:r w:rsidR="003E39B8">
        <w:rPr>
          <w:rFonts w:ascii="Garamond" w:hAnsi="Garamond"/>
          <w:lang w:val="en-GB"/>
        </w:rPr>
        <w:t xml:space="preserve"> people </w:t>
      </w:r>
      <w:r w:rsidR="00E02D92">
        <w:rPr>
          <w:rFonts w:ascii="Garamond" w:hAnsi="Garamond"/>
          <w:lang w:val="en-GB"/>
        </w:rPr>
        <w:t xml:space="preserve">may first list a number of animals that are often considered pets, then move to a patch of farm or zoo animals and then, for example, focus on various forms of felines. </w:t>
      </w:r>
      <w:r w:rsidR="006F2FCB" w:rsidRPr="00C45590">
        <w:rPr>
          <w:rFonts w:ascii="Garamond" w:hAnsi="Garamond"/>
          <w:lang w:val="en-GB"/>
        </w:rPr>
        <w:t>Hills et al. (2012</w:t>
      </w:r>
      <w:r w:rsidR="00D42A69">
        <w:rPr>
          <w:rFonts w:ascii="Garamond" w:hAnsi="Garamond"/>
          <w:lang w:val="en-GB"/>
        </w:rPr>
        <w:t>,</w:t>
      </w:r>
      <w:r w:rsidR="00E02D92">
        <w:rPr>
          <w:rFonts w:ascii="Garamond" w:hAnsi="Garamond"/>
          <w:lang w:val="en-GB"/>
        </w:rPr>
        <w:t xml:space="preserve"> 2</w:t>
      </w:r>
      <w:r w:rsidR="00D42A69">
        <w:rPr>
          <w:rFonts w:ascii="Garamond" w:hAnsi="Garamond"/>
          <w:lang w:val="en-GB"/>
        </w:rPr>
        <w:t>01</w:t>
      </w:r>
      <w:r w:rsidR="00E02D92">
        <w:rPr>
          <w:rFonts w:ascii="Garamond" w:hAnsi="Garamond"/>
          <w:lang w:val="en-GB"/>
        </w:rPr>
        <w:t>5</w:t>
      </w:r>
      <w:r w:rsidR="006F2FCB" w:rsidRPr="00C45590">
        <w:rPr>
          <w:rFonts w:ascii="Garamond" w:hAnsi="Garamond"/>
          <w:lang w:val="en-GB"/>
        </w:rPr>
        <w:t xml:space="preserve">) </w:t>
      </w:r>
      <w:r w:rsidR="002230B8">
        <w:rPr>
          <w:rFonts w:ascii="Garamond" w:hAnsi="Garamond"/>
          <w:lang w:val="en-GB"/>
        </w:rPr>
        <w:t>provide evidence that a</w:t>
      </w:r>
      <w:r w:rsidR="002230B8" w:rsidRPr="00C45590">
        <w:rPr>
          <w:rFonts w:ascii="Garamond" w:hAnsi="Garamond"/>
          <w:lang w:val="en-GB"/>
        </w:rPr>
        <w:t xml:space="preserve"> patch switch in human cognitive memory retrieval occur</w:t>
      </w:r>
      <w:r w:rsidR="002230B8">
        <w:rPr>
          <w:rFonts w:ascii="Garamond" w:hAnsi="Garamond"/>
          <w:lang w:val="en-GB"/>
        </w:rPr>
        <w:t>s</w:t>
      </w:r>
      <w:r w:rsidR="002230B8" w:rsidRPr="00C45590">
        <w:rPr>
          <w:rFonts w:ascii="Garamond" w:hAnsi="Garamond"/>
          <w:lang w:val="en-GB"/>
        </w:rPr>
        <w:t xml:space="preserve"> when patches of information or memory representations are no longer semantically similar</w:t>
      </w:r>
      <w:r w:rsidR="00D42A69">
        <w:rPr>
          <w:rFonts w:ascii="Garamond" w:hAnsi="Garamond"/>
          <w:lang w:val="en-GB"/>
        </w:rPr>
        <w:t xml:space="preserve">. </w:t>
      </w:r>
      <w:r w:rsidR="000629DA">
        <w:rPr>
          <w:rFonts w:ascii="Garamond" w:hAnsi="Garamond"/>
          <w:lang w:val="en-GB"/>
        </w:rPr>
        <w:t xml:space="preserve">Semantic similarity stands for the similarity of </w:t>
      </w:r>
      <w:r w:rsidR="000629DA">
        <w:rPr>
          <w:rFonts w:ascii="Garamond" w:hAnsi="Garamond"/>
          <w:lang w:val="en-GB"/>
        </w:rPr>
        <w:lastRenderedPageBreak/>
        <w:t xml:space="preserve">meaning between two words or pieces of information </w:t>
      </w:r>
      <w:r w:rsidR="000629DA" w:rsidRPr="00C45590">
        <w:rPr>
          <w:rFonts w:ascii="Garamond" w:hAnsi="Garamond"/>
          <w:lang w:val="en-GB"/>
        </w:rPr>
        <w:t xml:space="preserve">(Hahn &amp; </w:t>
      </w:r>
      <w:proofErr w:type="spellStart"/>
      <w:r w:rsidR="000629DA" w:rsidRPr="00C45590">
        <w:rPr>
          <w:rFonts w:ascii="Garamond" w:hAnsi="Garamond"/>
          <w:lang w:val="en-GB"/>
        </w:rPr>
        <w:t>Heit</w:t>
      </w:r>
      <w:proofErr w:type="spellEnd"/>
      <w:r w:rsidR="000629DA" w:rsidRPr="00C45590">
        <w:rPr>
          <w:rFonts w:ascii="Garamond" w:hAnsi="Garamond"/>
          <w:lang w:val="en-GB"/>
        </w:rPr>
        <w:t>, 2015</w:t>
      </w:r>
      <w:r w:rsidR="00D42A69">
        <w:rPr>
          <w:rFonts w:ascii="Garamond" w:hAnsi="Garamond"/>
          <w:lang w:val="en-GB"/>
        </w:rPr>
        <w:t>;</w:t>
      </w:r>
      <w:r w:rsidR="000629DA" w:rsidRPr="00C45590">
        <w:rPr>
          <w:rFonts w:ascii="Garamond" w:hAnsi="Garamond"/>
          <w:lang w:val="en-GB"/>
        </w:rPr>
        <w:t xml:space="preserve"> Hills et al., 2012)</w:t>
      </w:r>
      <w:r w:rsidR="000629DA">
        <w:rPr>
          <w:rFonts w:ascii="Garamond" w:hAnsi="Garamond"/>
          <w:lang w:val="en-GB"/>
        </w:rPr>
        <w:t>. Thus, f</w:t>
      </w:r>
      <w:r w:rsidR="000629DA" w:rsidRPr="00C45590">
        <w:rPr>
          <w:rFonts w:ascii="Garamond" w:hAnsi="Garamond"/>
          <w:lang w:val="en-GB"/>
        </w:rPr>
        <w:t>or example, the words “cat” and “lion” are semantically similar, for they are both felines. However, the words “cat” and “</w:t>
      </w:r>
      <w:r w:rsidR="000629DA">
        <w:rPr>
          <w:rFonts w:ascii="Garamond" w:hAnsi="Garamond"/>
          <w:lang w:val="en-GB"/>
        </w:rPr>
        <w:t>crocodile</w:t>
      </w:r>
      <w:r w:rsidR="000629DA" w:rsidRPr="00C45590">
        <w:rPr>
          <w:rFonts w:ascii="Garamond" w:hAnsi="Garamond"/>
          <w:lang w:val="en-GB"/>
        </w:rPr>
        <w:t xml:space="preserve">” are not semantically similar, for a cat is a </w:t>
      </w:r>
      <w:r w:rsidR="000629DA">
        <w:rPr>
          <w:rFonts w:ascii="Garamond" w:hAnsi="Garamond"/>
          <w:lang w:val="en-GB"/>
        </w:rPr>
        <w:t>feline</w:t>
      </w:r>
      <w:r w:rsidR="000629DA" w:rsidRPr="00C45590">
        <w:rPr>
          <w:rFonts w:ascii="Garamond" w:hAnsi="Garamond"/>
          <w:lang w:val="en-GB"/>
        </w:rPr>
        <w:t xml:space="preserve"> and </w:t>
      </w:r>
      <w:r w:rsidR="000629DA">
        <w:rPr>
          <w:rFonts w:ascii="Garamond" w:hAnsi="Garamond"/>
          <w:lang w:val="en-GB"/>
        </w:rPr>
        <w:t>a crocodile</w:t>
      </w:r>
      <w:r w:rsidR="000629DA" w:rsidRPr="00C45590">
        <w:rPr>
          <w:rFonts w:ascii="Garamond" w:hAnsi="Garamond"/>
          <w:lang w:val="en-GB"/>
        </w:rPr>
        <w:t xml:space="preserve"> is a </w:t>
      </w:r>
      <w:r w:rsidR="000629DA">
        <w:rPr>
          <w:rFonts w:ascii="Garamond" w:hAnsi="Garamond"/>
          <w:lang w:val="en-GB"/>
        </w:rPr>
        <w:t>reptile</w:t>
      </w:r>
      <w:r w:rsidR="000629DA" w:rsidRPr="00C45590">
        <w:rPr>
          <w:rFonts w:ascii="Garamond" w:hAnsi="Garamond"/>
          <w:lang w:val="en-GB"/>
        </w:rPr>
        <w:t>. Thus, “cat” and “</w:t>
      </w:r>
      <w:r w:rsidR="000629DA">
        <w:rPr>
          <w:rFonts w:ascii="Garamond" w:hAnsi="Garamond"/>
          <w:lang w:val="en-GB"/>
        </w:rPr>
        <w:t>crocodile</w:t>
      </w:r>
      <w:r w:rsidR="000629DA" w:rsidRPr="00C45590">
        <w:rPr>
          <w:rFonts w:ascii="Garamond" w:hAnsi="Garamond"/>
          <w:lang w:val="en-GB"/>
        </w:rPr>
        <w:t xml:space="preserve">” </w:t>
      </w:r>
      <w:r w:rsidR="000D789A">
        <w:rPr>
          <w:rFonts w:ascii="Garamond" w:hAnsi="Garamond"/>
          <w:lang w:val="en-GB"/>
        </w:rPr>
        <w:t xml:space="preserve">do </w:t>
      </w:r>
      <w:r w:rsidR="000629DA">
        <w:rPr>
          <w:rFonts w:ascii="Garamond" w:hAnsi="Garamond"/>
          <w:lang w:val="en-GB"/>
        </w:rPr>
        <w:t>not</w:t>
      </w:r>
      <w:r w:rsidR="000629DA" w:rsidRPr="00C45590">
        <w:rPr>
          <w:rFonts w:ascii="Garamond" w:hAnsi="Garamond"/>
          <w:lang w:val="en-GB"/>
        </w:rPr>
        <w:t xml:space="preserve"> occur</w:t>
      </w:r>
      <w:r w:rsidR="000629DA">
        <w:rPr>
          <w:rFonts w:ascii="Garamond" w:hAnsi="Garamond"/>
          <w:lang w:val="en-GB"/>
        </w:rPr>
        <w:t xml:space="preserve"> </w:t>
      </w:r>
      <w:r w:rsidR="000629DA" w:rsidRPr="00C45590">
        <w:rPr>
          <w:rFonts w:ascii="Garamond" w:hAnsi="Garamond"/>
          <w:lang w:val="en-GB"/>
        </w:rPr>
        <w:t>in the same category</w:t>
      </w:r>
      <w:r w:rsidR="000629DA">
        <w:rPr>
          <w:rFonts w:ascii="Garamond" w:hAnsi="Garamond"/>
          <w:lang w:val="en-GB"/>
        </w:rPr>
        <w:t xml:space="preserve"> (for this task).</w:t>
      </w:r>
      <w:r w:rsidR="000629DA" w:rsidRPr="00C45590">
        <w:rPr>
          <w:rFonts w:ascii="Garamond" w:hAnsi="Garamond"/>
          <w:lang w:val="en-GB"/>
        </w:rPr>
        <w:t xml:space="preserve"> </w:t>
      </w:r>
      <w:r w:rsidR="000D789A">
        <w:rPr>
          <w:rFonts w:ascii="Garamond" w:hAnsi="Garamond"/>
          <w:lang w:val="en-GB"/>
        </w:rPr>
        <w:t xml:space="preserve">A patch switch would said to have occurred if two </w:t>
      </w:r>
      <w:r w:rsidR="000629DA" w:rsidRPr="00C45590">
        <w:rPr>
          <w:rFonts w:ascii="Garamond" w:hAnsi="Garamond"/>
          <w:lang w:val="en-GB"/>
        </w:rPr>
        <w:t xml:space="preserve">words </w:t>
      </w:r>
      <w:r w:rsidR="000D789A">
        <w:rPr>
          <w:rFonts w:ascii="Garamond" w:hAnsi="Garamond"/>
          <w:lang w:val="en-GB"/>
        </w:rPr>
        <w:t xml:space="preserve">are dissimilar </w:t>
      </w:r>
      <w:r w:rsidR="000629DA" w:rsidRPr="00C45590">
        <w:rPr>
          <w:rFonts w:ascii="Garamond" w:hAnsi="Garamond"/>
          <w:lang w:val="en-GB"/>
        </w:rPr>
        <w:t xml:space="preserve">(Troyer et al., 1997). </w:t>
      </w:r>
      <w:r w:rsidR="006F2FCB" w:rsidRPr="00C45590">
        <w:rPr>
          <w:rFonts w:ascii="Garamond" w:hAnsi="Garamond"/>
          <w:lang w:val="en-GB"/>
        </w:rPr>
        <w:t xml:space="preserve">Hills et al. 2012, tested two cognitive hypotheses on the verbal fluency task. The first one, called the static patch model, is based on the notion that a person chooses a subcategory (e.g., pets) and depletes this category before making a switch. The second method, called the fluid patch model, is based on the notion that a person switches </w:t>
      </w:r>
      <w:r w:rsidR="000D789A">
        <w:rPr>
          <w:rFonts w:ascii="Garamond" w:hAnsi="Garamond"/>
          <w:lang w:val="en-GB"/>
        </w:rPr>
        <w:t>between</w:t>
      </w:r>
      <w:r w:rsidR="000D789A" w:rsidRPr="00C45590">
        <w:rPr>
          <w:rFonts w:ascii="Garamond" w:hAnsi="Garamond"/>
          <w:lang w:val="en-GB"/>
        </w:rPr>
        <w:t xml:space="preserve"> </w:t>
      </w:r>
      <w:r w:rsidR="006F2FCB" w:rsidRPr="00C45590">
        <w:rPr>
          <w:rFonts w:ascii="Garamond" w:hAnsi="Garamond"/>
          <w:lang w:val="en-GB"/>
        </w:rPr>
        <w:t>categories (e.g., pets and farm animals) by searching relative to the most recent term</w:t>
      </w:r>
      <w:r w:rsidR="00725265">
        <w:rPr>
          <w:rFonts w:ascii="Garamond" w:hAnsi="Garamond"/>
          <w:lang w:val="en-GB"/>
        </w:rPr>
        <w:t>, based on similarity</w:t>
      </w:r>
      <w:r w:rsidR="006F2FCB" w:rsidRPr="00C45590">
        <w:rPr>
          <w:rFonts w:ascii="Garamond" w:hAnsi="Garamond"/>
          <w:lang w:val="en-GB"/>
        </w:rPr>
        <w:t xml:space="preserve">. The results of Hills et al. 2012 supported the fluid patch model. </w:t>
      </w:r>
    </w:p>
    <w:p w14:paraId="0C681321" w14:textId="4359302F" w:rsidR="00312E89" w:rsidRPr="00C45590" w:rsidRDefault="005F2900" w:rsidP="006F2FCB">
      <w:pPr>
        <w:tabs>
          <w:tab w:val="left" w:pos="567"/>
        </w:tabs>
        <w:spacing w:line="360" w:lineRule="auto"/>
        <w:rPr>
          <w:rFonts w:ascii="Garamond" w:hAnsi="Garamond"/>
          <w:lang w:val="en-GB"/>
        </w:rPr>
      </w:pPr>
      <w:r>
        <w:rPr>
          <w:rFonts w:ascii="Garamond" w:hAnsi="Garamond"/>
          <w:lang w:val="en-GB"/>
        </w:rPr>
        <w:tab/>
      </w:r>
      <w:r w:rsidR="004446BF">
        <w:rPr>
          <w:rFonts w:ascii="Garamond" w:hAnsi="Garamond"/>
          <w:lang w:val="en-GB"/>
        </w:rPr>
        <w:t xml:space="preserve">Both </w:t>
      </w:r>
      <w:r w:rsidR="00290366">
        <w:rPr>
          <w:rFonts w:ascii="Garamond" w:hAnsi="Garamond"/>
          <w:lang w:val="en-GB"/>
        </w:rPr>
        <w:t xml:space="preserve">theories of </w:t>
      </w:r>
      <w:r w:rsidR="00414A5B">
        <w:rPr>
          <w:rFonts w:ascii="Garamond" w:hAnsi="Garamond"/>
          <w:lang w:val="en-GB"/>
        </w:rPr>
        <w:t>dual pathway</w:t>
      </w:r>
      <w:r w:rsidR="004446BF">
        <w:rPr>
          <w:rFonts w:ascii="Garamond" w:hAnsi="Garamond"/>
          <w:lang w:val="en-GB"/>
        </w:rPr>
        <w:t xml:space="preserve"> and optimal foraging support the notion of fluid switches between cognitive categories</w:t>
      </w:r>
      <w:r w:rsidR="00C17B9D">
        <w:rPr>
          <w:rFonts w:ascii="Garamond" w:hAnsi="Garamond"/>
          <w:lang w:val="en-GB"/>
        </w:rPr>
        <w:t xml:space="preserve">. </w:t>
      </w:r>
      <w:r w:rsidR="004446BF">
        <w:rPr>
          <w:rFonts w:ascii="Garamond" w:hAnsi="Garamond"/>
          <w:lang w:val="en-GB"/>
        </w:rPr>
        <w:t xml:space="preserve">However, to test these theories </w:t>
      </w:r>
      <w:r w:rsidR="00BB0B02">
        <w:rPr>
          <w:rFonts w:ascii="Garamond" w:hAnsi="Garamond"/>
          <w:lang w:val="en-GB"/>
        </w:rPr>
        <w:t xml:space="preserve">there must be a strong operationalization on how to define </w:t>
      </w:r>
      <w:r w:rsidR="00EF39DB">
        <w:rPr>
          <w:rFonts w:ascii="Garamond" w:hAnsi="Garamond"/>
          <w:lang w:val="en-GB"/>
        </w:rPr>
        <w:t>cognitive categories effectively based on semantic similarity</w:t>
      </w:r>
      <w:r w:rsidR="002C422F">
        <w:rPr>
          <w:rFonts w:ascii="Garamond" w:hAnsi="Garamond"/>
          <w:lang w:val="en-GB"/>
        </w:rPr>
        <w:t xml:space="preserve"> and how to classify data to multiple categories instead of one fixed category</w:t>
      </w:r>
      <w:r w:rsidR="00EF39DB">
        <w:rPr>
          <w:rFonts w:ascii="Garamond" w:hAnsi="Garamond"/>
          <w:lang w:val="en-GB"/>
        </w:rPr>
        <w:t xml:space="preserve">. </w:t>
      </w:r>
      <w:r w:rsidR="00312E89">
        <w:rPr>
          <w:rFonts w:ascii="Garamond" w:hAnsi="Garamond"/>
          <w:lang w:val="en-GB"/>
        </w:rPr>
        <w:t>In previous studies, this has either been done by an experimental study or</w:t>
      </w:r>
      <w:r w:rsidR="00C17B9D">
        <w:rPr>
          <w:rFonts w:ascii="Garamond" w:hAnsi="Garamond"/>
          <w:lang w:val="en-GB"/>
        </w:rPr>
        <w:t xml:space="preserve">, </w:t>
      </w:r>
      <w:r w:rsidR="00312E89">
        <w:rPr>
          <w:rFonts w:ascii="Garamond" w:hAnsi="Garamond"/>
          <w:lang w:val="en-GB"/>
        </w:rPr>
        <w:t xml:space="preserve">by use of </w:t>
      </w:r>
      <w:r w:rsidR="00312E89" w:rsidRPr="00C17B9D">
        <w:rPr>
          <w:rFonts w:ascii="Garamond" w:hAnsi="Garamond"/>
          <w:color w:val="000000" w:themeColor="text1"/>
          <w:lang w:val="en-GB"/>
        </w:rPr>
        <w:t>outdated</w:t>
      </w:r>
      <w:r w:rsidR="00C17B9D" w:rsidRPr="00C17B9D">
        <w:rPr>
          <w:rStyle w:val="Verwijzingopmerking"/>
          <w:rFonts w:ascii="Garamond" w:hAnsi="Garamond"/>
          <w:color w:val="000000" w:themeColor="text1"/>
          <w:sz w:val="24"/>
          <w:szCs w:val="24"/>
          <w:lang w:val="en-GB"/>
        </w:rPr>
        <w:t xml:space="preserve"> taxonomy</w:t>
      </w:r>
      <w:r w:rsidR="00C17B9D">
        <w:rPr>
          <w:rStyle w:val="Verwijzingopmerking"/>
          <w:rFonts w:ascii="Garamond" w:hAnsi="Garamond"/>
          <w:color w:val="000000" w:themeColor="text1"/>
          <w:sz w:val="24"/>
          <w:szCs w:val="24"/>
          <w:lang w:val="en-GB"/>
        </w:rPr>
        <w:t xml:space="preserve"> or manual categorization</w:t>
      </w:r>
      <w:r w:rsidR="00C17B9D" w:rsidRPr="00C17B9D">
        <w:rPr>
          <w:rStyle w:val="Verwijzingopmerking"/>
          <w:color w:val="000000" w:themeColor="text1"/>
          <w:lang w:val="en-GB"/>
        </w:rPr>
        <w:t xml:space="preserve"> </w:t>
      </w:r>
      <w:r w:rsidR="00312E89">
        <w:rPr>
          <w:rFonts w:ascii="Garamond" w:hAnsi="Garamond"/>
          <w:lang w:val="en-GB"/>
        </w:rPr>
        <w:t>(</w:t>
      </w:r>
      <w:proofErr w:type="spellStart"/>
      <w:r w:rsidR="00312E89">
        <w:rPr>
          <w:rFonts w:ascii="Garamond" w:hAnsi="Garamond"/>
          <w:lang w:val="en-GB"/>
        </w:rPr>
        <w:t>Dreu</w:t>
      </w:r>
      <w:proofErr w:type="spellEnd"/>
      <w:r w:rsidR="00312E89">
        <w:rPr>
          <w:rFonts w:ascii="Garamond" w:hAnsi="Garamond"/>
          <w:lang w:val="en-GB"/>
        </w:rPr>
        <w:t xml:space="preserve"> et al., 2011; Hill</w:t>
      </w:r>
      <w:r w:rsidR="00D42A69">
        <w:rPr>
          <w:rFonts w:ascii="Garamond" w:hAnsi="Garamond"/>
          <w:lang w:val="en-GB"/>
        </w:rPr>
        <w:t>s</w:t>
      </w:r>
      <w:r w:rsidR="00312E89">
        <w:rPr>
          <w:rFonts w:ascii="Garamond" w:hAnsi="Garamond"/>
          <w:lang w:val="en-GB"/>
        </w:rPr>
        <w:t xml:space="preserve"> et al., 2012).</w:t>
      </w:r>
      <w:r w:rsidR="006B7A9F">
        <w:rPr>
          <w:rFonts w:ascii="Garamond" w:hAnsi="Garamond"/>
          <w:lang w:val="en-GB"/>
        </w:rPr>
        <w:t xml:space="preserve"> </w:t>
      </w:r>
      <w:r w:rsidR="00467AE5">
        <w:rPr>
          <w:rFonts w:ascii="Garamond" w:hAnsi="Garamond"/>
          <w:lang w:val="en-GB"/>
        </w:rPr>
        <w:t>However, i</w:t>
      </w:r>
      <w:r w:rsidR="006B7A9F">
        <w:rPr>
          <w:rFonts w:ascii="Garamond" w:hAnsi="Garamond"/>
          <w:lang w:val="en-GB"/>
        </w:rPr>
        <w:t xml:space="preserve">n the current research field, there are state of the art </w:t>
      </w:r>
      <w:r w:rsidR="00582F62">
        <w:rPr>
          <w:rFonts w:ascii="Garamond" w:hAnsi="Garamond"/>
          <w:lang w:val="en-GB"/>
        </w:rPr>
        <w:t>n</w:t>
      </w:r>
      <w:r w:rsidR="006B7A9F">
        <w:rPr>
          <w:rFonts w:ascii="Garamond" w:hAnsi="Garamond"/>
          <w:lang w:val="en-GB"/>
        </w:rPr>
        <w:t xml:space="preserve">atural </w:t>
      </w:r>
      <w:r w:rsidR="00582F62">
        <w:rPr>
          <w:rFonts w:ascii="Garamond" w:hAnsi="Garamond"/>
          <w:lang w:val="en-GB"/>
        </w:rPr>
        <w:t>l</w:t>
      </w:r>
      <w:r w:rsidR="006B7A9F">
        <w:rPr>
          <w:rFonts w:ascii="Garamond" w:hAnsi="Garamond"/>
          <w:lang w:val="en-GB"/>
        </w:rPr>
        <w:t xml:space="preserve">anguage </w:t>
      </w:r>
      <w:r w:rsidR="00582F62">
        <w:rPr>
          <w:rFonts w:ascii="Garamond" w:hAnsi="Garamond"/>
          <w:lang w:val="en-GB"/>
        </w:rPr>
        <w:t>p</w:t>
      </w:r>
      <w:r w:rsidR="006B7A9F">
        <w:rPr>
          <w:rFonts w:ascii="Garamond" w:hAnsi="Garamond"/>
          <w:lang w:val="en-GB"/>
        </w:rPr>
        <w:t xml:space="preserve">rocessing methods </w:t>
      </w:r>
      <w:r w:rsidR="00E81777">
        <w:rPr>
          <w:rFonts w:ascii="Garamond" w:hAnsi="Garamond"/>
          <w:lang w:val="en-GB"/>
        </w:rPr>
        <w:t xml:space="preserve">available </w:t>
      </w:r>
      <w:r w:rsidR="006B7A9F">
        <w:rPr>
          <w:rFonts w:ascii="Garamond" w:hAnsi="Garamond"/>
          <w:lang w:val="en-GB"/>
        </w:rPr>
        <w:t xml:space="preserve">to determine semantic similarity of words and texts, which in turn can be used to </w:t>
      </w:r>
      <w:r w:rsidR="0037013F">
        <w:rPr>
          <w:rFonts w:ascii="Garamond" w:hAnsi="Garamond"/>
          <w:lang w:val="en-GB"/>
        </w:rPr>
        <w:t xml:space="preserve">automatically </w:t>
      </w:r>
      <w:r w:rsidR="006B7A9F">
        <w:rPr>
          <w:rFonts w:ascii="Garamond" w:hAnsi="Garamond"/>
          <w:lang w:val="en-GB"/>
        </w:rPr>
        <w:t>categori</w:t>
      </w:r>
      <w:r w:rsidR="00D12673">
        <w:rPr>
          <w:rFonts w:ascii="Garamond" w:hAnsi="Garamond"/>
          <w:lang w:val="en-GB"/>
        </w:rPr>
        <w:t>z</w:t>
      </w:r>
      <w:r w:rsidR="0037013F">
        <w:rPr>
          <w:rFonts w:ascii="Garamond" w:hAnsi="Garamond"/>
          <w:lang w:val="en-GB"/>
        </w:rPr>
        <w:t>e</w:t>
      </w:r>
      <w:r w:rsidR="006B7A9F">
        <w:rPr>
          <w:rFonts w:ascii="Garamond" w:hAnsi="Garamond"/>
          <w:lang w:val="en-GB"/>
        </w:rPr>
        <w:t xml:space="preserve"> data based on semantic similarity. </w:t>
      </w:r>
      <w:r w:rsidR="00EA1F52">
        <w:rPr>
          <w:rFonts w:ascii="Garamond" w:hAnsi="Garamond"/>
          <w:lang w:val="en-GB"/>
        </w:rPr>
        <w:t>Concluding</w:t>
      </w:r>
      <w:r w:rsidR="006C71C5">
        <w:rPr>
          <w:rFonts w:ascii="Garamond" w:hAnsi="Garamond"/>
          <w:lang w:val="en-GB"/>
        </w:rPr>
        <w:t xml:space="preserve">, substantial </w:t>
      </w:r>
      <w:r w:rsidR="006B7A9F">
        <w:rPr>
          <w:rFonts w:ascii="Garamond" w:hAnsi="Garamond"/>
          <w:lang w:val="en-GB"/>
        </w:rPr>
        <w:t>improvement</w:t>
      </w:r>
      <w:r w:rsidR="00E405C6">
        <w:rPr>
          <w:rFonts w:ascii="Garamond" w:hAnsi="Garamond"/>
          <w:lang w:val="en-GB"/>
        </w:rPr>
        <w:t>s</w:t>
      </w:r>
      <w:r w:rsidR="006B7A9F">
        <w:rPr>
          <w:rFonts w:ascii="Garamond" w:hAnsi="Garamond"/>
          <w:lang w:val="en-GB"/>
        </w:rPr>
        <w:t xml:space="preserve"> </w:t>
      </w:r>
      <w:r w:rsidR="006C71C5">
        <w:rPr>
          <w:rFonts w:ascii="Garamond" w:hAnsi="Garamond"/>
          <w:lang w:val="en-GB"/>
        </w:rPr>
        <w:t xml:space="preserve">could be provided </w:t>
      </w:r>
      <w:r w:rsidR="004A49AF">
        <w:rPr>
          <w:rFonts w:ascii="Garamond" w:hAnsi="Garamond"/>
          <w:lang w:val="en-GB"/>
        </w:rPr>
        <w:t>to effectively categorize ideas to better understand</w:t>
      </w:r>
      <w:r w:rsidR="003F6211">
        <w:rPr>
          <w:rFonts w:ascii="Garamond" w:hAnsi="Garamond"/>
          <w:lang w:val="en-GB"/>
        </w:rPr>
        <w:t xml:space="preserve"> </w:t>
      </w:r>
      <w:r w:rsidR="00E81777">
        <w:rPr>
          <w:rFonts w:ascii="Garamond" w:hAnsi="Garamond"/>
          <w:lang w:val="en-GB"/>
        </w:rPr>
        <w:t>how people come up with creative ideas</w:t>
      </w:r>
      <w:r w:rsidR="003F6211">
        <w:rPr>
          <w:rFonts w:ascii="Garamond" w:hAnsi="Garamond"/>
          <w:lang w:val="en-GB"/>
        </w:rPr>
        <w:t xml:space="preserve">. </w:t>
      </w:r>
    </w:p>
    <w:p w14:paraId="0FB2A2CC" w14:textId="31685CC3" w:rsidR="00F14055" w:rsidRDefault="00F14055" w:rsidP="00C45590">
      <w:pPr>
        <w:tabs>
          <w:tab w:val="left" w:pos="567"/>
        </w:tabs>
        <w:spacing w:line="360" w:lineRule="auto"/>
        <w:rPr>
          <w:rFonts w:ascii="Garamond" w:hAnsi="Garamond"/>
          <w:lang w:val="en-GB"/>
        </w:rPr>
      </w:pPr>
    </w:p>
    <w:p w14:paraId="531C1C5D" w14:textId="77777777" w:rsidR="00C45590" w:rsidRDefault="00262886" w:rsidP="00725265">
      <w:pPr>
        <w:tabs>
          <w:tab w:val="left" w:pos="567"/>
        </w:tabs>
        <w:spacing w:line="360" w:lineRule="auto"/>
        <w:rPr>
          <w:rFonts w:ascii="Garamond" w:hAnsi="Garamond"/>
          <w:b/>
          <w:bCs/>
          <w:lang w:val="en-GB"/>
        </w:rPr>
      </w:pPr>
      <w:r w:rsidRPr="00CE6369">
        <w:rPr>
          <w:rFonts w:ascii="Garamond" w:hAnsi="Garamond"/>
          <w:b/>
          <w:bCs/>
          <w:lang w:val="en-GB"/>
        </w:rPr>
        <w:t>Natural Language Processing</w:t>
      </w:r>
    </w:p>
    <w:p w14:paraId="7878F4B9" w14:textId="739AE7E1" w:rsidR="008D5201" w:rsidRPr="00EA1F52" w:rsidRDefault="0037013F" w:rsidP="00C45590">
      <w:pPr>
        <w:tabs>
          <w:tab w:val="left" w:pos="567"/>
        </w:tabs>
        <w:spacing w:line="360" w:lineRule="auto"/>
        <w:rPr>
          <w:rFonts w:ascii="Garamond" w:hAnsi="Garamond"/>
          <w:b/>
          <w:bCs/>
          <w:lang w:val="en-GB"/>
        </w:rPr>
      </w:pPr>
      <w:r w:rsidRPr="00EA1F52">
        <w:rPr>
          <w:rFonts w:ascii="Garamond" w:hAnsi="Garamond"/>
          <w:bCs/>
          <w:lang w:val="en-GB"/>
        </w:rPr>
        <w:t xml:space="preserve">Natural </w:t>
      </w:r>
      <w:r w:rsidR="00582F62">
        <w:rPr>
          <w:rFonts w:ascii="Garamond" w:hAnsi="Garamond"/>
          <w:bCs/>
          <w:lang w:val="en-GB"/>
        </w:rPr>
        <w:t>l</w:t>
      </w:r>
      <w:r w:rsidRPr="00EA1F52">
        <w:rPr>
          <w:rFonts w:ascii="Garamond" w:hAnsi="Garamond"/>
          <w:bCs/>
          <w:lang w:val="en-GB"/>
        </w:rPr>
        <w:t xml:space="preserve">anguage </w:t>
      </w:r>
      <w:r w:rsidR="00582F62">
        <w:rPr>
          <w:rFonts w:ascii="Garamond" w:hAnsi="Garamond"/>
          <w:bCs/>
          <w:lang w:val="en-GB"/>
        </w:rPr>
        <w:t>p</w:t>
      </w:r>
      <w:r w:rsidRPr="00EA1F52">
        <w:rPr>
          <w:rFonts w:ascii="Garamond" w:hAnsi="Garamond"/>
          <w:bCs/>
          <w:lang w:val="en-GB"/>
        </w:rPr>
        <w:t>rocessing</w:t>
      </w:r>
      <w:r w:rsidRPr="00EA1F52">
        <w:rPr>
          <w:rFonts w:ascii="Garamond" w:hAnsi="Garamond"/>
          <w:lang w:val="en-GB"/>
        </w:rPr>
        <w:t xml:space="preserve"> </w:t>
      </w:r>
      <w:r>
        <w:rPr>
          <w:rFonts w:ascii="Garamond" w:hAnsi="Garamond"/>
          <w:lang w:val="en-GB"/>
        </w:rPr>
        <w:t>(</w:t>
      </w:r>
      <w:r w:rsidR="00261841">
        <w:rPr>
          <w:rFonts w:ascii="Garamond" w:hAnsi="Garamond"/>
          <w:lang w:val="en-GB"/>
        </w:rPr>
        <w:t>NLP</w:t>
      </w:r>
      <w:r>
        <w:rPr>
          <w:rFonts w:ascii="Garamond" w:hAnsi="Garamond"/>
          <w:lang w:val="en-GB"/>
        </w:rPr>
        <w:t>)</w:t>
      </w:r>
      <w:r w:rsidR="00261841">
        <w:rPr>
          <w:rFonts w:ascii="Garamond" w:hAnsi="Garamond"/>
          <w:lang w:val="en-GB"/>
        </w:rPr>
        <w:t xml:space="preserve"> is a scientific subfield of linguistics and artificial intelligence. Its main goal is to program computers to process and analyse large amounts of text data </w:t>
      </w:r>
      <w:r>
        <w:rPr>
          <w:rFonts w:ascii="Garamond" w:hAnsi="Garamond"/>
          <w:lang w:val="en-GB"/>
        </w:rPr>
        <w:t xml:space="preserve">as accurately and efficiently as possible </w:t>
      </w:r>
      <w:r w:rsidR="00261841">
        <w:rPr>
          <w:rFonts w:ascii="Garamond" w:hAnsi="Garamond"/>
          <w:lang w:val="en-GB"/>
        </w:rPr>
        <w:t xml:space="preserve">with a similar understanding of language </w:t>
      </w:r>
      <w:r w:rsidR="009A2B18">
        <w:rPr>
          <w:rFonts w:ascii="Garamond" w:hAnsi="Garamond"/>
          <w:lang w:val="en-GB"/>
        </w:rPr>
        <w:t>as</w:t>
      </w:r>
      <w:r w:rsidR="00261841">
        <w:rPr>
          <w:rFonts w:ascii="Garamond" w:hAnsi="Garamond"/>
          <w:lang w:val="en-GB"/>
        </w:rPr>
        <w:t xml:space="preserve"> humans have </w:t>
      </w:r>
      <w:r w:rsidR="00F472CC">
        <w:rPr>
          <w:rFonts w:ascii="Garamond" w:hAnsi="Garamond"/>
          <w:lang w:val="en-GB"/>
        </w:rPr>
        <w:t>(Manning et al., 1999)</w:t>
      </w:r>
      <w:r w:rsidR="00261841">
        <w:rPr>
          <w:rFonts w:ascii="Garamond" w:hAnsi="Garamond"/>
          <w:lang w:val="en-GB"/>
        </w:rPr>
        <w:t xml:space="preserve">. </w:t>
      </w:r>
      <w:r w:rsidR="00582F62">
        <w:rPr>
          <w:rFonts w:ascii="Garamond" w:hAnsi="Garamond"/>
          <w:lang w:val="en-GB"/>
        </w:rPr>
        <w:t>T</w:t>
      </w:r>
      <w:r w:rsidR="00F472CC">
        <w:rPr>
          <w:rFonts w:ascii="Garamond" w:hAnsi="Garamond"/>
          <w:lang w:val="en-GB"/>
        </w:rPr>
        <w:t xml:space="preserve">hree widely used </w:t>
      </w:r>
      <w:r>
        <w:rPr>
          <w:rFonts w:ascii="Garamond" w:hAnsi="Garamond"/>
          <w:lang w:val="en-GB"/>
        </w:rPr>
        <w:t xml:space="preserve">NLP </w:t>
      </w:r>
      <w:r w:rsidR="00F472CC">
        <w:rPr>
          <w:rFonts w:ascii="Garamond" w:hAnsi="Garamond"/>
          <w:lang w:val="en-GB"/>
        </w:rPr>
        <w:t xml:space="preserve">methods </w:t>
      </w:r>
      <w:r w:rsidR="008D5201" w:rsidRPr="00C45590">
        <w:rPr>
          <w:rFonts w:ascii="Garamond" w:hAnsi="Garamond"/>
          <w:lang w:val="en-GB"/>
        </w:rPr>
        <w:t>are “WordNet”, “Word2Vec” and “Topic Modelling”.</w:t>
      </w:r>
    </w:p>
    <w:p w14:paraId="53514E59" w14:textId="2C4A1CE0" w:rsidR="00C45590" w:rsidRPr="00C45590" w:rsidRDefault="00C45590" w:rsidP="00C45590">
      <w:pPr>
        <w:tabs>
          <w:tab w:val="left" w:pos="567"/>
        </w:tabs>
        <w:spacing w:line="360" w:lineRule="auto"/>
        <w:rPr>
          <w:rFonts w:ascii="Garamond" w:hAnsi="Garamond"/>
          <w:lang w:val="en-GB"/>
        </w:rPr>
      </w:pPr>
      <w:r w:rsidRPr="00C45590">
        <w:rPr>
          <w:rFonts w:ascii="Garamond" w:hAnsi="Garamond"/>
          <w:lang w:val="en-GB"/>
        </w:rPr>
        <w:tab/>
      </w:r>
      <w:r w:rsidRPr="00C45590">
        <w:rPr>
          <w:rFonts w:ascii="Garamond" w:hAnsi="Garamond"/>
          <w:lang w:val="en-GB"/>
        </w:rPr>
        <w:tab/>
        <w:t>WordNet is a</w:t>
      </w:r>
      <w:r w:rsidR="00F56F47">
        <w:rPr>
          <w:rFonts w:ascii="Garamond" w:hAnsi="Garamond"/>
          <w:lang w:val="en-GB"/>
        </w:rPr>
        <w:t xml:space="preserve"> </w:t>
      </w:r>
      <w:r w:rsidRPr="00C45590">
        <w:rPr>
          <w:rFonts w:ascii="Garamond" w:hAnsi="Garamond"/>
          <w:lang w:val="en-GB"/>
        </w:rPr>
        <w:t xml:space="preserve">large lexical database that models the lexical knowledge of a speaker into a taxonomic hierarchy (Miller, 1995; </w:t>
      </w:r>
      <w:proofErr w:type="spellStart"/>
      <w:r w:rsidRPr="00C45590">
        <w:rPr>
          <w:rFonts w:ascii="Garamond" w:hAnsi="Garamond"/>
          <w:lang w:val="en-GB"/>
        </w:rPr>
        <w:t>Fellbaum</w:t>
      </w:r>
      <w:proofErr w:type="spellEnd"/>
      <w:r w:rsidR="00B53D10">
        <w:rPr>
          <w:rFonts w:ascii="Garamond" w:hAnsi="Garamond"/>
          <w:lang w:val="en-GB"/>
        </w:rPr>
        <w:t>,</w:t>
      </w:r>
      <w:r w:rsidRPr="00C45590">
        <w:rPr>
          <w:rFonts w:ascii="Garamond" w:hAnsi="Garamond"/>
          <w:lang w:val="en-GB"/>
        </w:rPr>
        <w:t xml:space="preserve"> 1998). Words are organized into “synsets”, which are unordered collections of cognitive synonymous words and phrases (Handler, 2014). These synsets are in turn organized into senses, which are different meanings of the same term or concept (</w:t>
      </w:r>
      <w:proofErr w:type="spellStart"/>
      <w:r w:rsidRPr="00C45590">
        <w:rPr>
          <w:rFonts w:ascii="Garamond" w:hAnsi="Garamond"/>
          <w:lang w:val="en-GB"/>
        </w:rPr>
        <w:t>Varelas</w:t>
      </w:r>
      <w:proofErr w:type="spellEnd"/>
      <w:r w:rsidRPr="00C45590">
        <w:rPr>
          <w:rFonts w:ascii="Garamond" w:hAnsi="Garamond"/>
          <w:lang w:val="en-GB"/>
        </w:rPr>
        <w:t xml:space="preserve"> et al., 2005). There are a couple of relationships that WordNet can identify which are meaningful for semantic similarity. These are synonyms, hypernyms, hyponyms, </w:t>
      </w:r>
      <w:r w:rsidRPr="00C45590">
        <w:rPr>
          <w:rFonts w:ascii="Garamond" w:hAnsi="Garamond"/>
          <w:lang w:val="en-GB"/>
        </w:rPr>
        <w:lastRenderedPageBreak/>
        <w:t xml:space="preserve">meronyms and homonyms. A synonym for example is when two words have the same meaning (e.g., page and sheet) and a hyponym is when one word is more specific than the other (e.g., England and country). Thus, WordNet groups words together based </w:t>
      </w:r>
      <w:r w:rsidR="0037013F">
        <w:rPr>
          <w:rFonts w:ascii="Garamond" w:hAnsi="Garamond"/>
          <w:lang w:val="en-GB"/>
        </w:rPr>
        <w:t xml:space="preserve">on </w:t>
      </w:r>
      <w:r w:rsidRPr="00C45590">
        <w:rPr>
          <w:rFonts w:ascii="Garamond" w:hAnsi="Garamond"/>
          <w:lang w:val="en-GB"/>
        </w:rPr>
        <w:t xml:space="preserve">the previously named specific senses and therefore labels semantic relations among words. This could in turn be used to categorize AUT responses based on semantic similarity. </w:t>
      </w:r>
    </w:p>
    <w:p w14:paraId="713790F5" w14:textId="76258B2C" w:rsidR="002F2071" w:rsidRDefault="00C45590" w:rsidP="00C45590">
      <w:pPr>
        <w:tabs>
          <w:tab w:val="left" w:pos="567"/>
        </w:tabs>
        <w:spacing w:line="360" w:lineRule="auto"/>
        <w:rPr>
          <w:rFonts w:ascii="Garamond" w:hAnsi="Garamond"/>
          <w:lang w:val="en-GB"/>
        </w:rPr>
      </w:pPr>
      <w:r w:rsidRPr="00C45590">
        <w:rPr>
          <w:rFonts w:ascii="Garamond" w:hAnsi="Garamond"/>
          <w:lang w:val="en-GB"/>
        </w:rPr>
        <w:tab/>
        <w:t xml:space="preserve">Word2Vec </w:t>
      </w:r>
      <w:r w:rsidR="00C439EA">
        <w:rPr>
          <w:rFonts w:ascii="Garamond" w:hAnsi="Garamond"/>
          <w:lang w:val="en-GB"/>
        </w:rPr>
        <w:t>is a</w:t>
      </w:r>
      <w:r w:rsidRPr="00C45590">
        <w:rPr>
          <w:rFonts w:ascii="Garamond" w:hAnsi="Garamond"/>
          <w:lang w:val="en-GB"/>
        </w:rPr>
        <w:t xml:space="preserve"> more recent unsupervised system for determining the semantic distance between words or documents. Word2Vec produces word embeddings, which are vector representations of words. </w:t>
      </w:r>
      <w:r w:rsidR="00906455">
        <w:rPr>
          <w:rFonts w:ascii="Garamond" w:hAnsi="Garamond"/>
          <w:lang w:val="en-GB"/>
        </w:rPr>
        <w:t xml:space="preserve">These vector representations are based on the context of words. Subsequently, you can determine how close two words are to each other by looking at what other words appear in the same context. </w:t>
      </w:r>
      <w:r w:rsidRPr="00C45590">
        <w:rPr>
          <w:rFonts w:ascii="Garamond" w:hAnsi="Garamond"/>
          <w:lang w:val="en-GB"/>
        </w:rPr>
        <w:t xml:space="preserve">Word2Vec does not label particular semantic relationships between words (e.g., the synonym between page and sheet). Instead it assigns a number between 0 and 1, which indicates the semantic </w:t>
      </w:r>
      <w:r w:rsidR="00C439EA">
        <w:rPr>
          <w:rFonts w:ascii="Garamond" w:hAnsi="Garamond"/>
          <w:lang w:val="en-GB"/>
        </w:rPr>
        <w:t>similarity</w:t>
      </w:r>
      <w:r w:rsidRPr="00C45590">
        <w:rPr>
          <w:rFonts w:ascii="Garamond" w:hAnsi="Garamond"/>
          <w:lang w:val="en-GB"/>
        </w:rPr>
        <w:t xml:space="preserve"> between two words. </w:t>
      </w:r>
      <w:r w:rsidR="003D1FF0">
        <w:rPr>
          <w:rFonts w:ascii="Garamond" w:hAnsi="Garamond"/>
          <w:lang w:val="en-GB"/>
        </w:rPr>
        <w:t xml:space="preserve">Word embeddings are </w:t>
      </w:r>
      <w:r w:rsidR="00DA56DD">
        <w:rPr>
          <w:rFonts w:ascii="Garamond" w:hAnsi="Garamond"/>
          <w:lang w:val="en-GB"/>
        </w:rPr>
        <w:t>computed</w:t>
      </w:r>
      <w:r w:rsidR="003D1FF0">
        <w:rPr>
          <w:rFonts w:ascii="Garamond" w:hAnsi="Garamond"/>
          <w:lang w:val="en-GB"/>
        </w:rPr>
        <w:t xml:space="preserve"> </w:t>
      </w:r>
      <w:r w:rsidR="0037013F">
        <w:rPr>
          <w:rFonts w:ascii="Garamond" w:hAnsi="Garamond"/>
          <w:lang w:val="en-GB"/>
        </w:rPr>
        <w:t xml:space="preserve">using </w:t>
      </w:r>
      <w:r w:rsidR="003D1FF0">
        <w:rPr>
          <w:rFonts w:ascii="Garamond" w:hAnsi="Garamond"/>
          <w:lang w:val="en-GB"/>
        </w:rPr>
        <w:t>neural network</w:t>
      </w:r>
      <w:r w:rsidR="0037013F">
        <w:rPr>
          <w:rFonts w:ascii="Garamond" w:hAnsi="Garamond"/>
          <w:lang w:val="en-GB"/>
        </w:rPr>
        <w:t>s (</w:t>
      </w:r>
      <w:r w:rsidR="00BB3F7F">
        <w:rPr>
          <w:rFonts w:ascii="Garamond" w:hAnsi="Garamond"/>
          <w:lang w:val="en-GB"/>
        </w:rPr>
        <w:t xml:space="preserve">Zeng et al., 2014; </w:t>
      </w:r>
      <w:proofErr w:type="spellStart"/>
      <w:r w:rsidR="00BB3F7F">
        <w:rPr>
          <w:rFonts w:ascii="Garamond" w:hAnsi="Garamond"/>
          <w:lang w:val="en-GB"/>
        </w:rPr>
        <w:t>Serban</w:t>
      </w:r>
      <w:proofErr w:type="spellEnd"/>
      <w:r w:rsidR="00BB3F7F">
        <w:rPr>
          <w:rFonts w:ascii="Garamond" w:hAnsi="Garamond"/>
          <w:lang w:val="en-GB"/>
        </w:rPr>
        <w:t xml:space="preserve"> et al., 2016</w:t>
      </w:r>
      <w:r w:rsidR="0037013F">
        <w:rPr>
          <w:rFonts w:ascii="Garamond" w:hAnsi="Garamond"/>
          <w:lang w:val="en-GB"/>
        </w:rPr>
        <w:t>)</w:t>
      </w:r>
      <w:r w:rsidR="003D1FF0">
        <w:rPr>
          <w:rFonts w:ascii="Garamond" w:hAnsi="Garamond"/>
          <w:lang w:val="en-GB"/>
        </w:rPr>
        <w:t xml:space="preserve">. </w:t>
      </w:r>
    </w:p>
    <w:p w14:paraId="7BC10508" w14:textId="64173C71" w:rsidR="00C45590" w:rsidRPr="00C45590" w:rsidRDefault="002F2071" w:rsidP="00C45590">
      <w:pPr>
        <w:tabs>
          <w:tab w:val="left" w:pos="567"/>
        </w:tabs>
        <w:spacing w:line="360" w:lineRule="auto"/>
        <w:rPr>
          <w:rFonts w:ascii="Garamond" w:hAnsi="Garamond"/>
          <w:lang w:val="en-GB"/>
        </w:rPr>
      </w:pPr>
      <w:r>
        <w:rPr>
          <w:rFonts w:ascii="Garamond" w:hAnsi="Garamond"/>
          <w:lang w:val="en-GB"/>
        </w:rPr>
        <w:tab/>
      </w:r>
      <w:r w:rsidR="00C45590" w:rsidRPr="00C45590">
        <w:rPr>
          <w:rFonts w:ascii="Garamond" w:hAnsi="Garamond"/>
          <w:lang w:val="en-GB"/>
        </w:rPr>
        <w:t>Latent Semantic Analyses (LSA) and Latent Dirichlet Allocation (LDA) topic modelling</w:t>
      </w:r>
      <w:r w:rsidR="0037013F">
        <w:rPr>
          <w:rFonts w:ascii="Garamond" w:hAnsi="Garamond"/>
          <w:lang w:val="en-GB"/>
        </w:rPr>
        <w:t xml:space="preserve"> are both methods that</w:t>
      </w:r>
      <w:r w:rsidR="00C45590" w:rsidRPr="00C45590">
        <w:rPr>
          <w:rFonts w:ascii="Garamond" w:hAnsi="Garamond"/>
          <w:lang w:val="en-GB"/>
        </w:rPr>
        <w:t xml:space="preserve"> assume that words that are close in meaning will occur in similar pieces of text. LSA </w:t>
      </w:r>
      <w:r w:rsidR="0037013F">
        <w:rPr>
          <w:rFonts w:ascii="Garamond" w:hAnsi="Garamond"/>
          <w:lang w:val="en-GB"/>
        </w:rPr>
        <w:t>uses</w:t>
      </w:r>
      <w:r w:rsidR="00C45590" w:rsidRPr="00C45590">
        <w:rPr>
          <w:rFonts w:ascii="Garamond" w:hAnsi="Garamond"/>
          <w:lang w:val="en-GB"/>
        </w:rPr>
        <w:t xml:space="preserve"> a similarity technique </w:t>
      </w:r>
      <w:r w:rsidR="00BB3F7F">
        <w:rPr>
          <w:rFonts w:ascii="Garamond" w:hAnsi="Garamond"/>
          <w:lang w:val="en-GB"/>
        </w:rPr>
        <w:t xml:space="preserve">which is based on word counts within </w:t>
      </w:r>
      <w:r w:rsidR="00251EBE">
        <w:rPr>
          <w:rFonts w:ascii="Garamond" w:hAnsi="Garamond"/>
          <w:lang w:val="en-GB"/>
        </w:rPr>
        <w:t>a document</w:t>
      </w:r>
      <w:r w:rsidR="00BB3F7F">
        <w:rPr>
          <w:rFonts w:ascii="Garamond" w:hAnsi="Garamond"/>
          <w:lang w:val="en-GB"/>
        </w:rPr>
        <w:t xml:space="preserve"> </w:t>
      </w:r>
      <w:r w:rsidR="00C45590" w:rsidRPr="00C45590">
        <w:rPr>
          <w:rFonts w:ascii="Garamond" w:hAnsi="Garamond"/>
          <w:lang w:val="en-GB"/>
        </w:rPr>
        <w:t>(Gomaa &amp; Fahmy, 2013). LDA is a method which will produce a set of clusters where each cluster represents a category</w:t>
      </w:r>
      <w:r w:rsidR="0088110C">
        <w:rPr>
          <w:rFonts w:ascii="Garamond" w:hAnsi="Garamond"/>
          <w:lang w:val="en-GB"/>
        </w:rPr>
        <w:t xml:space="preserve"> containing semantically similar words</w:t>
      </w:r>
      <w:r w:rsidR="00C45590" w:rsidRPr="00C45590">
        <w:rPr>
          <w:rFonts w:ascii="Garamond" w:hAnsi="Garamond"/>
          <w:lang w:val="en-GB"/>
        </w:rPr>
        <w:t xml:space="preserve"> (</w:t>
      </w:r>
      <w:proofErr w:type="spellStart"/>
      <w:r w:rsidR="00C45590" w:rsidRPr="00C45590">
        <w:rPr>
          <w:rFonts w:ascii="Garamond" w:hAnsi="Garamond"/>
          <w:lang w:val="en-GB"/>
        </w:rPr>
        <w:t>Poria</w:t>
      </w:r>
      <w:proofErr w:type="spellEnd"/>
      <w:r w:rsidR="00C45590" w:rsidRPr="00C45590">
        <w:rPr>
          <w:rFonts w:ascii="Garamond" w:hAnsi="Garamond"/>
          <w:lang w:val="en-GB"/>
        </w:rPr>
        <w:t xml:space="preserve"> et al., 2016). </w:t>
      </w:r>
    </w:p>
    <w:p w14:paraId="1F7A450D" w14:textId="61134113" w:rsidR="00251EBE" w:rsidRDefault="00C45590" w:rsidP="00C45590">
      <w:pPr>
        <w:tabs>
          <w:tab w:val="left" w:pos="567"/>
        </w:tabs>
        <w:spacing w:line="360" w:lineRule="auto"/>
        <w:rPr>
          <w:rFonts w:ascii="Garamond" w:hAnsi="Garamond"/>
          <w:lang w:val="en-GB"/>
        </w:rPr>
      </w:pPr>
      <w:r w:rsidRPr="00C45590">
        <w:rPr>
          <w:rFonts w:ascii="Garamond" w:hAnsi="Garamond"/>
          <w:lang w:val="en-GB"/>
        </w:rPr>
        <w:tab/>
      </w:r>
      <w:r w:rsidR="000C380C">
        <w:rPr>
          <w:rFonts w:ascii="Garamond" w:hAnsi="Garamond"/>
          <w:lang w:val="en-GB"/>
        </w:rPr>
        <w:t xml:space="preserve">In this study we chose to use Word2Vec to determine which AUT responses were most similar and belonged in the same category. This decision was based </w:t>
      </w:r>
      <w:r w:rsidR="00251EBE">
        <w:rPr>
          <w:rFonts w:ascii="Garamond" w:hAnsi="Garamond"/>
          <w:lang w:val="en-GB"/>
        </w:rPr>
        <w:t xml:space="preserve">on </w:t>
      </w:r>
      <w:r w:rsidR="007D3B97">
        <w:rPr>
          <w:rFonts w:ascii="Garamond" w:hAnsi="Garamond"/>
          <w:lang w:val="en-GB"/>
        </w:rPr>
        <w:t>previous studies, which have shown that representations of words learned by neural networks</w:t>
      </w:r>
      <w:r w:rsidR="008D538B">
        <w:rPr>
          <w:rFonts w:ascii="Garamond" w:hAnsi="Garamond"/>
          <w:lang w:val="en-GB"/>
        </w:rPr>
        <w:t xml:space="preserve"> have high performance on similarity measurements (</w:t>
      </w:r>
      <w:proofErr w:type="spellStart"/>
      <w:r w:rsidR="00BA2888" w:rsidRPr="00F36A06">
        <w:rPr>
          <w:rFonts w:ascii="Garamond" w:hAnsi="Garamond"/>
          <w:lang w:val="en-US"/>
        </w:rPr>
        <w:t>Mikolov</w:t>
      </w:r>
      <w:proofErr w:type="spellEnd"/>
      <w:r w:rsidR="00BA2888" w:rsidRPr="00F36A06">
        <w:rPr>
          <w:rFonts w:ascii="Garamond" w:hAnsi="Garamond"/>
          <w:lang w:val="en-US"/>
        </w:rPr>
        <w:t>,</w:t>
      </w:r>
      <w:r w:rsidR="00BA2888">
        <w:rPr>
          <w:rFonts w:ascii="Garamond" w:hAnsi="Garamond"/>
          <w:lang w:val="en-US"/>
        </w:rPr>
        <w:t xml:space="preserve"> </w:t>
      </w:r>
      <w:proofErr w:type="spellStart"/>
      <w:r w:rsidR="00BA2888" w:rsidRPr="00C17B9D">
        <w:rPr>
          <w:rFonts w:ascii="Garamond" w:hAnsi="Garamond" w:cs="Arial"/>
          <w:color w:val="000000" w:themeColor="text1"/>
          <w:sz w:val="22"/>
          <w:szCs w:val="22"/>
          <w:shd w:val="clear" w:color="auto" w:fill="FFFFFF"/>
          <w:lang w:val="en-US"/>
          <w:rPrChange w:id="1" w:author="Emma Schreurs" w:date="2020-01-27T15:38:00Z">
            <w:rPr>
              <w:rFonts w:ascii="Garamond" w:hAnsi="Garamond" w:cs="Arial"/>
              <w:color w:val="000000" w:themeColor="text1"/>
              <w:sz w:val="22"/>
              <w:szCs w:val="22"/>
              <w:shd w:val="clear" w:color="auto" w:fill="FFFFFF"/>
            </w:rPr>
          </w:rPrChange>
        </w:rPr>
        <w:t>Yih</w:t>
      </w:r>
      <w:proofErr w:type="spellEnd"/>
      <w:r w:rsidR="00BA2888">
        <w:rPr>
          <w:rFonts w:ascii="Garamond" w:hAnsi="Garamond" w:cs="Arial"/>
          <w:color w:val="000000" w:themeColor="text1"/>
          <w:sz w:val="22"/>
          <w:szCs w:val="22"/>
          <w:shd w:val="clear" w:color="auto" w:fill="FFFFFF"/>
          <w:lang w:val="en-US"/>
        </w:rPr>
        <w:t xml:space="preserve"> &amp; </w:t>
      </w:r>
      <w:r w:rsidR="00BA2888" w:rsidRPr="00C17B9D">
        <w:rPr>
          <w:rFonts w:ascii="Garamond" w:hAnsi="Garamond" w:cs="Arial"/>
          <w:color w:val="000000" w:themeColor="text1"/>
          <w:sz w:val="22"/>
          <w:szCs w:val="22"/>
          <w:shd w:val="clear" w:color="auto" w:fill="FFFFFF"/>
          <w:lang w:val="en-US"/>
          <w:rPrChange w:id="2" w:author="Emma Schreurs" w:date="2020-01-27T15:38:00Z">
            <w:rPr>
              <w:rFonts w:ascii="Garamond" w:hAnsi="Garamond" w:cs="Arial"/>
              <w:color w:val="000000" w:themeColor="text1"/>
              <w:sz w:val="22"/>
              <w:szCs w:val="22"/>
              <w:shd w:val="clear" w:color="auto" w:fill="FFFFFF"/>
            </w:rPr>
          </w:rPrChange>
        </w:rPr>
        <w:t>Zweig</w:t>
      </w:r>
      <w:r w:rsidR="00BA2888">
        <w:rPr>
          <w:rFonts w:ascii="Garamond" w:hAnsi="Garamond" w:cs="Arial"/>
          <w:color w:val="000000" w:themeColor="text1"/>
          <w:sz w:val="22"/>
          <w:szCs w:val="22"/>
          <w:shd w:val="clear" w:color="auto" w:fill="FFFFFF"/>
          <w:lang w:val="en-US"/>
        </w:rPr>
        <w:t>,</w:t>
      </w:r>
      <w:r w:rsidR="00BA2888" w:rsidRPr="00F36A06">
        <w:rPr>
          <w:rFonts w:ascii="Garamond" w:hAnsi="Garamond"/>
          <w:lang w:val="en-US"/>
        </w:rPr>
        <w:t xml:space="preserve"> 2013a</w:t>
      </w:r>
      <w:r w:rsidR="008D538B">
        <w:rPr>
          <w:rFonts w:ascii="Garamond" w:hAnsi="Garamond"/>
          <w:lang w:val="en-GB"/>
        </w:rPr>
        <w:t xml:space="preserve">; </w:t>
      </w:r>
      <w:r w:rsidR="00C351B2">
        <w:rPr>
          <w:rFonts w:ascii="Garamond" w:hAnsi="Garamond"/>
          <w:lang w:val="en-GB"/>
        </w:rPr>
        <w:t>Peters et al., 2018</w:t>
      </w:r>
      <w:r w:rsidR="008D538B">
        <w:rPr>
          <w:rFonts w:ascii="Garamond" w:hAnsi="Garamond"/>
          <w:lang w:val="en-GB"/>
        </w:rPr>
        <w:t xml:space="preserve">). </w:t>
      </w:r>
      <w:r w:rsidR="00AA1F22">
        <w:rPr>
          <w:rFonts w:ascii="Garamond" w:hAnsi="Garamond"/>
          <w:lang w:val="en-GB"/>
        </w:rPr>
        <w:t xml:space="preserve">Also, </w:t>
      </w:r>
      <w:r w:rsidR="000F1A71">
        <w:rPr>
          <w:rFonts w:ascii="Garamond" w:hAnsi="Garamond"/>
          <w:lang w:val="en-GB"/>
        </w:rPr>
        <w:t>Word2Vec</w:t>
      </w:r>
      <w:r w:rsidR="00087C3E">
        <w:rPr>
          <w:rFonts w:ascii="Garamond" w:hAnsi="Garamond"/>
          <w:lang w:val="en-GB"/>
        </w:rPr>
        <w:t xml:space="preserve"> ha</w:t>
      </w:r>
      <w:r w:rsidR="00AA1F22">
        <w:rPr>
          <w:rFonts w:ascii="Garamond" w:hAnsi="Garamond"/>
          <w:lang w:val="en-GB"/>
        </w:rPr>
        <w:t>d</w:t>
      </w:r>
      <w:r w:rsidR="00087C3E">
        <w:rPr>
          <w:rFonts w:ascii="Garamond" w:hAnsi="Garamond"/>
          <w:lang w:val="en-GB"/>
        </w:rPr>
        <w:t xml:space="preserve"> some advantages over other methods</w:t>
      </w:r>
      <w:r w:rsidR="00AA1F22">
        <w:rPr>
          <w:rFonts w:ascii="Garamond" w:hAnsi="Garamond"/>
          <w:lang w:val="en-GB"/>
        </w:rPr>
        <w:t>.</w:t>
      </w:r>
      <w:r w:rsidR="00087C3E">
        <w:rPr>
          <w:rFonts w:ascii="Garamond" w:hAnsi="Garamond"/>
          <w:lang w:val="en-GB"/>
        </w:rPr>
        <w:t xml:space="preserve"> </w:t>
      </w:r>
      <w:r w:rsidR="00AA1F22">
        <w:rPr>
          <w:rFonts w:ascii="Garamond" w:hAnsi="Garamond"/>
          <w:lang w:val="en-GB"/>
        </w:rPr>
        <w:t>F</w:t>
      </w:r>
      <w:r w:rsidR="00087C3E">
        <w:rPr>
          <w:rFonts w:ascii="Garamond" w:hAnsi="Garamond"/>
          <w:lang w:val="en-GB"/>
        </w:rPr>
        <w:t xml:space="preserve">or example, it </w:t>
      </w:r>
      <w:r w:rsidR="007D3B97">
        <w:rPr>
          <w:rFonts w:ascii="Garamond" w:hAnsi="Garamond"/>
          <w:lang w:val="en-GB"/>
        </w:rPr>
        <w:t>perform</w:t>
      </w:r>
      <w:r w:rsidR="000F1A71">
        <w:rPr>
          <w:rFonts w:ascii="Garamond" w:hAnsi="Garamond"/>
          <w:lang w:val="en-GB"/>
        </w:rPr>
        <w:t>s</w:t>
      </w:r>
      <w:r w:rsidR="007D3B97">
        <w:rPr>
          <w:rFonts w:ascii="Garamond" w:hAnsi="Garamond"/>
          <w:lang w:val="en-GB"/>
        </w:rPr>
        <w:t xml:space="preserve"> significantly better than LSA</w:t>
      </w:r>
      <w:r w:rsidR="005F1404">
        <w:rPr>
          <w:rFonts w:ascii="Garamond" w:hAnsi="Garamond"/>
          <w:lang w:val="en-GB"/>
        </w:rPr>
        <w:t xml:space="preserve"> on syntactic regularit</w:t>
      </w:r>
      <w:r w:rsidR="008D538B">
        <w:rPr>
          <w:rFonts w:ascii="Garamond" w:hAnsi="Garamond"/>
          <w:lang w:val="en-GB"/>
        </w:rPr>
        <w:t>ies</w:t>
      </w:r>
      <w:r w:rsidR="00C351B2">
        <w:rPr>
          <w:rFonts w:ascii="Garamond" w:hAnsi="Garamond"/>
          <w:lang w:val="en-GB"/>
        </w:rPr>
        <w:t xml:space="preserve"> </w:t>
      </w:r>
      <w:r w:rsidR="00AA1F22">
        <w:rPr>
          <w:rFonts w:ascii="Garamond" w:hAnsi="Garamond"/>
          <w:lang w:val="en-GB"/>
        </w:rPr>
        <w:t>and</w:t>
      </w:r>
      <w:r w:rsidR="000F1A71">
        <w:rPr>
          <w:rFonts w:ascii="Garamond" w:hAnsi="Garamond"/>
          <w:lang w:val="en-GB"/>
        </w:rPr>
        <w:t xml:space="preserve"> is computationally less expensive than LSA and LDA topic modelling</w:t>
      </w:r>
      <w:r w:rsidR="00C351B2">
        <w:rPr>
          <w:rFonts w:ascii="Garamond" w:hAnsi="Garamond"/>
          <w:lang w:val="en-GB"/>
        </w:rPr>
        <w:t xml:space="preserve"> (</w:t>
      </w:r>
      <w:proofErr w:type="spellStart"/>
      <w:r w:rsidR="00C351B2" w:rsidRPr="00C45590">
        <w:rPr>
          <w:rFonts w:ascii="Garamond" w:hAnsi="Garamond"/>
          <w:lang w:val="en-GB"/>
        </w:rPr>
        <w:t>Hecking</w:t>
      </w:r>
      <w:proofErr w:type="spellEnd"/>
      <w:r w:rsidR="00C351B2" w:rsidRPr="00C45590">
        <w:rPr>
          <w:rFonts w:ascii="Garamond" w:hAnsi="Garamond"/>
          <w:lang w:val="en-GB"/>
        </w:rPr>
        <w:t xml:space="preserve"> &amp; </w:t>
      </w:r>
      <w:proofErr w:type="spellStart"/>
      <w:r w:rsidR="00C351B2" w:rsidRPr="00C45590">
        <w:rPr>
          <w:rFonts w:ascii="Garamond" w:hAnsi="Garamond"/>
          <w:lang w:val="en-GB"/>
        </w:rPr>
        <w:t>Leydesdorff</w:t>
      </w:r>
      <w:proofErr w:type="spellEnd"/>
      <w:r w:rsidR="00C351B2" w:rsidRPr="00C45590">
        <w:rPr>
          <w:rFonts w:ascii="Garamond" w:hAnsi="Garamond"/>
          <w:lang w:val="en-GB"/>
        </w:rPr>
        <w:t>, 2018</w:t>
      </w:r>
      <w:r w:rsidR="00AA1F22">
        <w:rPr>
          <w:rFonts w:ascii="Garamond" w:hAnsi="Garamond"/>
          <w:lang w:val="en-GB"/>
        </w:rPr>
        <w:t xml:space="preserve">; </w:t>
      </w:r>
      <w:proofErr w:type="spellStart"/>
      <w:r w:rsidR="00BA2888" w:rsidRPr="00F36A06">
        <w:rPr>
          <w:rFonts w:ascii="Garamond" w:hAnsi="Garamond"/>
          <w:lang w:val="en-US"/>
        </w:rPr>
        <w:t>Mikolov</w:t>
      </w:r>
      <w:proofErr w:type="spellEnd"/>
      <w:r w:rsidR="00BA2888" w:rsidRPr="00F36A06">
        <w:rPr>
          <w:rFonts w:ascii="Garamond" w:hAnsi="Garamond"/>
          <w:lang w:val="en-US"/>
        </w:rPr>
        <w:t>,</w:t>
      </w:r>
      <w:r w:rsidR="00BA2888">
        <w:rPr>
          <w:rFonts w:ascii="Garamond" w:hAnsi="Garamond"/>
          <w:lang w:val="en-US"/>
        </w:rPr>
        <w:t xml:space="preserve"> </w:t>
      </w:r>
      <w:proofErr w:type="spellStart"/>
      <w:r w:rsidR="00BA2888" w:rsidRPr="00C17B9D">
        <w:rPr>
          <w:rFonts w:ascii="Garamond" w:hAnsi="Garamond" w:cs="Arial"/>
          <w:color w:val="000000" w:themeColor="text1"/>
          <w:sz w:val="22"/>
          <w:szCs w:val="22"/>
          <w:shd w:val="clear" w:color="auto" w:fill="FFFFFF"/>
          <w:lang w:val="en-US"/>
          <w:rPrChange w:id="3" w:author="Emma Schreurs" w:date="2020-01-27T15:38:00Z">
            <w:rPr>
              <w:rFonts w:ascii="Garamond" w:hAnsi="Garamond" w:cs="Arial"/>
              <w:color w:val="000000" w:themeColor="text1"/>
              <w:sz w:val="22"/>
              <w:szCs w:val="22"/>
              <w:shd w:val="clear" w:color="auto" w:fill="FFFFFF"/>
            </w:rPr>
          </w:rPrChange>
        </w:rPr>
        <w:t>Yih</w:t>
      </w:r>
      <w:proofErr w:type="spellEnd"/>
      <w:r w:rsidR="00BA2888">
        <w:rPr>
          <w:rFonts w:ascii="Garamond" w:hAnsi="Garamond" w:cs="Arial"/>
          <w:color w:val="000000" w:themeColor="text1"/>
          <w:sz w:val="22"/>
          <w:szCs w:val="22"/>
          <w:shd w:val="clear" w:color="auto" w:fill="FFFFFF"/>
          <w:lang w:val="en-US"/>
        </w:rPr>
        <w:t xml:space="preserve"> &amp; </w:t>
      </w:r>
      <w:r w:rsidR="00BA2888" w:rsidRPr="00C17B9D">
        <w:rPr>
          <w:rFonts w:ascii="Garamond" w:hAnsi="Garamond" w:cs="Arial"/>
          <w:color w:val="000000" w:themeColor="text1"/>
          <w:sz w:val="22"/>
          <w:szCs w:val="22"/>
          <w:shd w:val="clear" w:color="auto" w:fill="FFFFFF"/>
          <w:lang w:val="en-US"/>
          <w:rPrChange w:id="4" w:author="Emma Schreurs" w:date="2020-01-27T15:38:00Z">
            <w:rPr>
              <w:rFonts w:ascii="Garamond" w:hAnsi="Garamond" w:cs="Arial"/>
              <w:color w:val="000000" w:themeColor="text1"/>
              <w:sz w:val="22"/>
              <w:szCs w:val="22"/>
              <w:shd w:val="clear" w:color="auto" w:fill="FFFFFF"/>
            </w:rPr>
          </w:rPrChange>
        </w:rPr>
        <w:t>Zweig</w:t>
      </w:r>
      <w:r w:rsidR="00BA2888">
        <w:rPr>
          <w:rFonts w:ascii="Garamond" w:hAnsi="Garamond" w:cs="Arial"/>
          <w:color w:val="000000" w:themeColor="text1"/>
          <w:sz w:val="22"/>
          <w:szCs w:val="22"/>
          <w:shd w:val="clear" w:color="auto" w:fill="FFFFFF"/>
          <w:lang w:val="en-US"/>
        </w:rPr>
        <w:t>,</w:t>
      </w:r>
      <w:r w:rsidR="00BA2888" w:rsidRPr="00F36A06">
        <w:rPr>
          <w:rFonts w:ascii="Garamond" w:hAnsi="Garamond"/>
          <w:lang w:val="en-US"/>
        </w:rPr>
        <w:t xml:space="preserve"> 2013a</w:t>
      </w:r>
      <w:r w:rsidR="00C351B2">
        <w:rPr>
          <w:rFonts w:ascii="Garamond" w:hAnsi="Garamond"/>
          <w:lang w:val="en-GB"/>
        </w:rPr>
        <w:t>).</w:t>
      </w:r>
      <w:r w:rsidR="00B91A68">
        <w:rPr>
          <w:rFonts w:ascii="Garamond" w:hAnsi="Garamond"/>
          <w:lang w:val="en-GB"/>
        </w:rPr>
        <w:t xml:space="preserve"> </w:t>
      </w:r>
      <w:r w:rsidR="00AA1F22">
        <w:rPr>
          <w:rFonts w:ascii="Garamond" w:hAnsi="Garamond"/>
          <w:lang w:val="en-GB"/>
        </w:rPr>
        <w:t xml:space="preserve">Lastly, Word2Vec was capable of determining semantic similarities between phrases, WordNet was not capable of doing so. These considerations resulted in a final decision on Word2Vec. </w:t>
      </w:r>
    </w:p>
    <w:p w14:paraId="6E4C1779" w14:textId="77777777" w:rsidR="00B14A33" w:rsidRDefault="00B14A33" w:rsidP="00C45590">
      <w:pPr>
        <w:tabs>
          <w:tab w:val="left" w:pos="567"/>
        </w:tabs>
        <w:spacing w:line="360" w:lineRule="auto"/>
        <w:rPr>
          <w:rFonts w:ascii="Garamond" w:hAnsi="Garamond"/>
          <w:lang w:val="en-GB"/>
        </w:rPr>
      </w:pPr>
    </w:p>
    <w:p w14:paraId="782D6567" w14:textId="77777777" w:rsidR="00B14A33" w:rsidRPr="00B14A33" w:rsidRDefault="00B14A33" w:rsidP="00C45590">
      <w:pPr>
        <w:tabs>
          <w:tab w:val="left" w:pos="567"/>
        </w:tabs>
        <w:spacing w:line="360" w:lineRule="auto"/>
        <w:rPr>
          <w:rFonts w:ascii="Garamond" w:hAnsi="Garamond"/>
          <w:b/>
          <w:bCs/>
          <w:lang w:val="en-GB"/>
        </w:rPr>
      </w:pPr>
      <w:r w:rsidRPr="00B14A33">
        <w:rPr>
          <w:rFonts w:ascii="Garamond" w:hAnsi="Garamond"/>
          <w:b/>
          <w:bCs/>
          <w:lang w:val="en-GB"/>
        </w:rPr>
        <w:t>Supervised Machine Learning</w:t>
      </w:r>
    </w:p>
    <w:p w14:paraId="009828B7" w14:textId="7164396F" w:rsidR="00C45590" w:rsidRPr="00C45590" w:rsidRDefault="00C45590" w:rsidP="00C45590">
      <w:pPr>
        <w:tabs>
          <w:tab w:val="left" w:pos="567"/>
        </w:tabs>
        <w:spacing w:line="360" w:lineRule="auto"/>
        <w:rPr>
          <w:rFonts w:ascii="Garamond" w:hAnsi="Garamond"/>
          <w:lang w:val="en-GB"/>
        </w:rPr>
      </w:pPr>
      <w:r w:rsidRPr="00C45590">
        <w:rPr>
          <w:rFonts w:ascii="Garamond" w:hAnsi="Garamond"/>
          <w:lang w:val="en-GB"/>
        </w:rPr>
        <w:t xml:space="preserve">The previous paragraphs discussed </w:t>
      </w:r>
      <w:r w:rsidR="000C380C">
        <w:rPr>
          <w:rFonts w:ascii="Garamond" w:hAnsi="Garamond"/>
          <w:lang w:val="en-GB"/>
        </w:rPr>
        <w:t xml:space="preserve">NLP </w:t>
      </w:r>
      <w:r w:rsidRPr="00C45590">
        <w:rPr>
          <w:rFonts w:ascii="Garamond" w:hAnsi="Garamond"/>
          <w:lang w:val="en-GB"/>
        </w:rPr>
        <w:t xml:space="preserve">methods </w:t>
      </w:r>
      <w:r w:rsidR="003C45E3">
        <w:rPr>
          <w:rFonts w:ascii="Garamond" w:hAnsi="Garamond"/>
          <w:lang w:val="en-GB"/>
        </w:rPr>
        <w:t xml:space="preserve">for defining semantic similarity between words, </w:t>
      </w:r>
      <w:r w:rsidRPr="00C45590">
        <w:rPr>
          <w:rFonts w:ascii="Garamond" w:hAnsi="Garamond"/>
          <w:lang w:val="en-GB"/>
        </w:rPr>
        <w:t>t</w:t>
      </w:r>
      <w:r w:rsidR="003C45E3">
        <w:rPr>
          <w:rFonts w:ascii="Garamond" w:hAnsi="Garamond"/>
          <w:lang w:val="en-GB"/>
        </w:rPr>
        <w:t>hese</w:t>
      </w:r>
      <w:r w:rsidRPr="00C45590">
        <w:rPr>
          <w:rFonts w:ascii="Garamond" w:hAnsi="Garamond"/>
          <w:lang w:val="en-GB"/>
        </w:rPr>
        <w:t xml:space="preserve"> are all unsupervised learning methods</w:t>
      </w:r>
      <w:r w:rsidR="000C380C">
        <w:rPr>
          <w:rFonts w:ascii="Garamond" w:hAnsi="Garamond"/>
          <w:lang w:val="en-GB"/>
        </w:rPr>
        <w:t xml:space="preserve"> where we do not know which AUT responses belong to which categories</w:t>
      </w:r>
      <w:r w:rsidRPr="00C45590">
        <w:rPr>
          <w:rFonts w:ascii="Garamond" w:hAnsi="Garamond"/>
          <w:lang w:val="en-GB"/>
        </w:rPr>
        <w:t xml:space="preserve">. </w:t>
      </w:r>
      <w:r w:rsidR="003C45E3">
        <w:rPr>
          <w:rFonts w:ascii="Garamond" w:hAnsi="Garamond"/>
          <w:lang w:val="en-GB"/>
        </w:rPr>
        <w:t xml:space="preserve">However, </w:t>
      </w:r>
      <w:r w:rsidR="00226BD7">
        <w:rPr>
          <w:rFonts w:ascii="Garamond" w:hAnsi="Garamond"/>
          <w:lang w:val="en-GB"/>
        </w:rPr>
        <w:t>a supervised learning method</w:t>
      </w:r>
      <w:r w:rsidR="000C380C">
        <w:rPr>
          <w:rFonts w:ascii="Garamond" w:hAnsi="Garamond"/>
          <w:lang w:val="en-GB"/>
        </w:rPr>
        <w:t>, i.e., one in which we know which AUT responses belong in which categories,</w:t>
      </w:r>
      <w:r w:rsidR="00226BD7">
        <w:rPr>
          <w:rFonts w:ascii="Garamond" w:hAnsi="Garamond"/>
          <w:lang w:val="en-GB"/>
        </w:rPr>
        <w:t xml:space="preserve"> is needed </w:t>
      </w:r>
      <w:r w:rsidR="003C45E3">
        <w:rPr>
          <w:rFonts w:ascii="Garamond" w:hAnsi="Garamond"/>
          <w:lang w:val="en-GB"/>
        </w:rPr>
        <w:t xml:space="preserve">to </w:t>
      </w:r>
      <w:r w:rsidR="000C380C">
        <w:rPr>
          <w:rFonts w:ascii="Garamond" w:hAnsi="Garamond"/>
          <w:lang w:val="en-GB"/>
        </w:rPr>
        <w:t xml:space="preserve">‘teach’ a model how to </w:t>
      </w:r>
      <w:r w:rsidR="003C45E3">
        <w:rPr>
          <w:rFonts w:ascii="Garamond" w:hAnsi="Garamond"/>
          <w:lang w:val="en-GB"/>
        </w:rPr>
        <w:t>categoriz</w:t>
      </w:r>
      <w:r w:rsidR="000C380C">
        <w:rPr>
          <w:rFonts w:ascii="Garamond" w:hAnsi="Garamond"/>
          <w:lang w:val="en-GB"/>
        </w:rPr>
        <w:t>e</w:t>
      </w:r>
      <w:r w:rsidR="003C45E3">
        <w:rPr>
          <w:rFonts w:ascii="Garamond" w:hAnsi="Garamond"/>
          <w:lang w:val="en-GB"/>
        </w:rPr>
        <w:t xml:space="preserve"> text data based on </w:t>
      </w:r>
      <w:r w:rsidR="00663096">
        <w:rPr>
          <w:rFonts w:ascii="Garamond" w:hAnsi="Garamond"/>
          <w:lang w:val="en-GB"/>
        </w:rPr>
        <w:t>semantic similarity</w:t>
      </w:r>
      <w:r w:rsidR="00226BD7">
        <w:rPr>
          <w:rFonts w:ascii="Garamond" w:hAnsi="Garamond"/>
          <w:lang w:val="en-GB"/>
        </w:rPr>
        <w:t xml:space="preserve">. </w:t>
      </w:r>
      <w:r w:rsidR="000C380C">
        <w:rPr>
          <w:rFonts w:ascii="Garamond" w:hAnsi="Garamond"/>
          <w:lang w:val="en-GB"/>
        </w:rPr>
        <w:t>The most common</w:t>
      </w:r>
      <w:r w:rsidRPr="00C45590">
        <w:rPr>
          <w:rFonts w:ascii="Garamond" w:hAnsi="Garamond"/>
          <w:lang w:val="en-GB"/>
        </w:rPr>
        <w:t xml:space="preserve"> supervised classification methods</w:t>
      </w:r>
      <w:r w:rsidR="000C380C">
        <w:rPr>
          <w:rFonts w:ascii="Garamond" w:hAnsi="Garamond"/>
          <w:lang w:val="en-GB"/>
        </w:rPr>
        <w:t xml:space="preserve"> are</w:t>
      </w:r>
      <w:r w:rsidRPr="00C45590">
        <w:rPr>
          <w:rFonts w:ascii="Garamond" w:hAnsi="Garamond"/>
          <w:lang w:val="en-GB"/>
        </w:rPr>
        <w:t xml:space="preserve"> </w:t>
      </w:r>
      <w:r w:rsidRPr="00C45590">
        <w:rPr>
          <w:rFonts w:ascii="Garamond" w:hAnsi="Garamond"/>
          <w:lang w:val="en-GB"/>
        </w:rPr>
        <w:lastRenderedPageBreak/>
        <w:t>KNN, Logistic Regression, LDA, Decision trees, Support Vector Machines and Neural Networks</w:t>
      </w:r>
      <w:r w:rsidR="000C380C">
        <w:rPr>
          <w:rFonts w:ascii="Garamond" w:hAnsi="Garamond"/>
          <w:lang w:val="en-GB"/>
        </w:rPr>
        <w:t xml:space="preserve"> and we weigh their pros and cons in the following paragraphs.</w:t>
      </w:r>
    </w:p>
    <w:p w14:paraId="685EB78A" w14:textId="08ADCF1D" w:rsidR="00C45590" w:rsidRPr="00C45590" w:rsidRDefault="00C45590" w:rsidP="00C45590">
      <w:pPr>
        <w:tabs>
          <w:tab w:val="left" w:pos="567"/>
        </w:tabs>
        <w:spacing w:line="360" w:lineRule="auto"/>
        <w:rPr>
          <w:rFonts w:ascii="Garamond" w:hAnsi="Garamond"/>
          <w:color w:val="000000" w:themeColor="text1"/>
          <w:lang w:val="en-GB"/>
        </w:rPr>
      </w:pPr>
      <w:r w:rsidRPr="00C45590">
        <w:rPr>
          <w:rFonts w:ascii="Garamond" w:hAnsi="Garamond"/>
          <w:color w:val="000000" w:themeColor="text1"/>
          <w:lang w:val="en-GB"/>
        </w:rPr>
        <w:tab/>
        <w:t>K-nearest neighbour (KNN) classification is a widely used probabilistic proximity-based classifier which uses distance-based measures to perform classification (</w:t>
      </w:r>
      <w:proofErr w:type="spellStart"/>
      <w:r w:rsidRPr="00C45590">
        <w:rPr>
          <w:rFonts w:ascii="Garamond" w:hAnsi="Garamond" w:cs="Arial"/>
          <w:color w:val="000000" w:themeColor="text1"/>
          <w:shd w:val="clear" w:color="auto" w:fill="FFFFFF"/>
          <w:lang w:val="en-GB"/>
        </w:rPr>
        <w:t>Allahyari</w:t>
      </w:r>
      <w:proofErr w:type="spellEnd"/>
      <w:r w:rsidRPr="00C45590">
        <w:rPr>
          <w:rFonts w:ascii="Garamond" w:hAnsi="Garamond" w:cs="Arial"/>
          <w:color w:val="000000" w:themeColor="text1"/>
          <w:shd w:val="clear" w:color="auto" w:fill="FFFFFF"/>
          <w:lang w:val="en-GB"/>
        </w:rPr>
        <w:t xml:space="preserve"> et al., 2017)</w:t>
      </w:r>
      <w:r w:rsidRPr="00C45590">
        <w:rPr>
          <w:rFonts w:ascii="Garamond" w:hAnsi="Garamond"/>
          <w:color w:val="000000" w:themeColor="text1"/>
          <w:lang w:val="en-GB"/>
        </w:rPr>
        <w:t>. Given a positive integer</w:t>
      </w:r>
      <w:r w:rsidR="000C380C">
        <w:rPr>
          <w:rFonts w:ascii="Garamond" w:hAnsi="Garamond"/>
          <w:color w:val="000000" w:themeColor="text1"/>
          <w:lang w:val="en-GB"/>
        </w:rPr>
        <w:t xml:space="preserve"> (e.g.,</w:t>
      </w:r>
      <w:r w:rsidR="00F362C7">
        <w:rPr>
          <w:rFonts w:ascii="Garamond" w:hAnsi="Garamond"/>
          <w:color w:val="000000" w:themeColor="text1"/>
          <w:lang w:val="en-GB"/>
        </w:rPr>
        <w:t xml:space="preserve"> </w:t>
      </w:r>
      <w:r w:rsidR="00041FD5">
        <w:rPr>
          <w:rFonts w:ascii="Garamond" w:hAnsi="Garamond"/>
          <w:color w:val="000000" w:themeColor="text1"/>
          <w:lang w:val="en-GB"/>
        </w:rPr>
        <w:t xml:space="preserve">k = </w:t>
      </w:r>
      <w:r w:rsidR="00DF5379">
        <w:rPr>
          <w:rFonts w:ascii="Garamond" w:hAnsi="Garamond"/>
          <w:color w:val="000000" w:themeColor="text1"/>
          <w:lang w:val="en-GB"/>
        </w:rPr>
        <w:t xml:space="preserve">1, </w:t>
      </w:r>
      <w:r w:rsidR="00047F64">
        <w:rPr>
          <w:rFonts w:ascii="Garamond" w:hAnsi="Garamond"/>
          <w:color w:val="000000" w:themeColor="text1"/>
          <w:lang w:val="en-GB"/>
        </w:rPr>
        <w:t xml:space="preserve">k = </w:t>
      </w:r>
      <w:r w:rsidR="00DF5379">
        <w:rPr>
          <w:rFonts w:ascii="Garamond" w:hAnsi="Garamond"/>
          <w:color w:val="000000" w:themeColor="text1"/>
          <w:lang w:val="en-GB"/>
        </w:rPr>
        <w:t xml:space="preserve">2, </w:t>
      </w:r>
      <w:r w:rsidR="00047F64">
        <w:rPr>
          <w:rFonts w:ascii="Garamond" w:hAnsi="Garamond"/>
          <w:color w:val="000000" w:themeColor="text1"/>
          <w:lang w:val="en-GB"/>
        </w:rPr>
        <w:t xml:space="preserve">k = </w:t>
      </w:r>
      <w:r w:rsidR="00041FD5">
        <w:rPr>
          <w:rFonts w:ascii="Garamond" w:hAnsi="Garamond"/>
          <w:color w:val="000000" w:themeColor="text1"/>
          <w:lang w:val="en-GB"/>
        </w:rPr>
        <w:t>3…</w:t>
      </w:r>
      <w:r w:rsidR="00DF5379">
        <w:rPr>
          <w:rFonts w:ascii="Garamond" w:hAnsi="Garamond"/>
          <w:color w:val="000000" w:themeColor="text1"/>
          <w:lang w:val="en-GB"/>
        </w:rPr>
        <w:t>)</w:t>
      </w:r>
      <w:r w:rsidR="000C380C">
        <w:rPr>
          <w:rFonts w:ascii="Garamond" w:hAnsi="Garamond"/>
          <w:color w:val="000000" w:themeColor="text1"/>
          <w:lang w:val="en-GB"/>
        </w:rPr>
        <w:t xml:space="preserve"> </w:t>
      </w:r>
      <w:r w:rsidRPr="00C45590">
        <w:rPr>
          <w:rFonts w:ascii="Garamond" w:hAnsi="Garamond"/>
          <w:color w:val="000000" w:themeColor="text1"/>
          <w:lang w:val="en-GB"/>
        </w:rPr>
        <w:t>and a test observation</w:t>
      </w:r>
      <w:r w:rsidR="000C380C">
        <w:rPr>
          <w:rFonts w:ascii="Garamond" w:hAnsi="Garamond"/>
          <w:color w:val="000000" w:themeColor="text1"/>
          <w:lang w:val="en-GB"/>
        </w:rPr>
        <w:t xml:space="preserve"> (e.g., </w:t>
      </w:r>
      <w:r w:rsidR="00041FD5">
        <w:rPr>
          <w:rFonts w:ascii="Garamond" w:hAnsi="Garamond"/>
          <w:color w:val="000000" w:themeColor="text1"/>
          <w:lang w:val="en-GB"/>
        </w:rPr>
        <w:t>AUT response</w:t>
      </w:r>
      <w:r w:rsidR="00A62988">
        <w:rPr>
          <w:rFonts w:ascii="Garamond" w:hAnsi="Garamond"/>
          <w:color w:val="000000" w:themeColor="text1"/>
          <w:lang w:val="en-GB"/>
        </w:rPr>
        <w:t>, a memory, someone’s length</w:t>
      </w:r>
      <w:r w:rsidR="00041FD5">
        <w:rPr>
          <w:rFonts w:ascii="Garamond" w:hAnsi="Garamond"/>
          <w:color w:val="000000" w:themeColor="text1"/>
          <w:lang w:val="en-GB"/>
        </w:rPr>
        <w:t>)</w:t>
      </w:r>
      <w:r w:rsidRPr="00C45590">
        <w:rPr>
          <w:rFonts w:ascii="Garamond" w:hAnsi="Garamond"/>
          <w:color w:val="000000" w:themeColor="text1"/>
          <w:lang w:val="en-GB"/>
        </w:rPr>
        <w:t xml:space="preserve">, the KNN classifier first identifies the neighbouring </w:t>
      </w:r>
      <w:r w:rsidR="000C453A">
        <w:rPr>
          <w:rFonts w:ascii="Garamond" w:hAnsi="Garamond"/>
          <w:color w:val="000000" w:themeColor="text1"/>
          <w:lang w:val="en-GB"/>
        </w:rPr>
        <w:t>k</w:t>
      </w:r>
      <w:r w:rsidRPr="00C45590">
        <w:rPr>
          <w:rFonts w:ascii="Garamond" w:hAnsi="Garamond"/>
          <w:color w:val="000000" w:themeColor="text1"/>
          <w:lang w:val="en-GB"/>
        </w:rPr>
        <w:t xml:space="preserve"> points in the training data that are closest to the test observation. </w:t>
      </w:r>
      <w:r w:rsidR="00041FD5">
        <w:rPr>
          <w:rFonts w:ascii="Garamond" w:hAnsi="Garamond"/>
          <w:color w:val="000000" w:themeColor="text1"/>
          <w:lang w:val="en-GB"/>
        </w:rPr>
        <w:t xml:space="preserve">When k = 1, the </w:t>
      </w:r>
      <w:r w:rsidR="00F069A6">
        <w:rPr>
          <w:rFonts w:ascii="Garamond" w:hAnsi="Garamond"/>
          <w:color w:val="000000" w:themeColor="text1"/>
          <w:lang w:val="en-GB"/>
        </w:rPr>
        <w:t xml:space="preserve">test </w:t>
      </w:r>
      <w:r w:rsidR="00041FD5">
        <w:rPr>
          <w:rFonts w:ascii="Garamond" w:hAnsi="Garamond"/>
          <w:color w:val="000000" w:themeColor="text1"/>
          <w:lang w:val="en-GB"/>
        </w:rPr>
        <w:t xml:space="preserve">observation will be classified to its nearest neighbouring point. </w:t>
      </w:r>
      <w:r w:rsidR="00F069A6">
        <w:rPr>
          <w:rFonts w:ascii="Garamond" w:hAnsi="Garamond"/>
          <w:color w:val="000000" w:themeColor="text1"/>
          <w:lang w:val="en-GB"/>
        </w:rPr>
        <w:t xml:space="preserve">When k is larger than one, the test observation will be classified </w:t>
      </w:r>
      <w:r w:rsidR="00047F64">
        <w:rPr>
          <w:rFonts w:ascii="Garamond" w:hAnsi="Garamond"/>
          <w:color w:val="000000" w:themeColor="text1"/>
          <w:lang w:val="en-GB"/>
        </w:rPr>
        <w:t xml:space="preserve">to the class with the largest probability in its </w:t>
      </w:r>
      <w:r w:rsidR="00A62988">
        <w:rPr>
          <w:rFonts w:ascii="Garamond" w:hAnsi="Garamond"/>
          <w:color w:val="000000" w:themeColor="text1"/>
          <w:lang w:val="en-GB"/>
        </w:rPr>
        <w:t xml:space="preserve">k </w:t>
      </w:r>
      <w:r w:rsidR="00047F64">
        <w:rPr>
          <w:rFonts w:ascii="Garamond" w:hAnsi="Garamond"/>
          <w:color w:val="000000" w:themeColor="text1"/>
          <w:lang w:val="en-GB"/>
        </w:rPr>
        <w:t>nearest</w:t>
      </w:r>
      <w:r w:rsidR="00A62988">
        <w:rPr>
          <w:rFonts w:ascii="Garamond" w:hAnsi="Garamond"/>
          <w:color w:val="000000" w:themeColor="text1"/>
          <w:lang w:val="en-GB"/>
        </w:rPr>
        <w:t xml:space="preserve"> </w:t>
      </w:r>
      <w:r w:rsidR="00047F64">
        <w:rPr>
          <w:rFonts w:ascii="Garamond" w:hAnsi="Garamond"/>
          <w:color w:val="000000" w:themeColor="text1"/>
          <w:lang w:val="en-GB"/>
        </w:rPr>
        <w:t>neighbour</w:t>
      </w:r>
      <w:r w:rsidR="00A62988">
        <w:rPr>
          <w:rFonts w:ascii="Garamond" w:hAnsi="Garamond"/>
          <w:color w:val="000000" w:themeColor="text1"/>
          <w:lang w:val="en-GB"/>
        </w:rPr>
        <w:t>ing points</w:t>
      </w:r>
      <w:r w:rsidR="00047F64">
        <w:rPr>
          <w:rFonts w:ascii="Garamond" w:hAnsi="Garamond"/>
          <w:color w:val="000000" w:themeColor="text1"/>
          <w:lang w:val="en-GB"/>
        </w:rPr>
        <w:t xml:space="preserve">. </w:t>
      </w:r>
      <w:r w:rsidR="00F069A6">
        <w:rPr>
          <w:rFonts w:ascii="Garamond" w:hAnsi="Garamond"/>
          <w:color w:val="000000" w:themeColor="text1"/>
          <w:lang w:val="en-GB"/>
        </w:rPr>
        <w:t xml:space="preserve"> </w:t>
      </w:r>
    </w:p>
    <w:p w14:paraId="14B418C8" w14:textId="6F35EB98" w:rsidR="00C45590" w:rsidRPr="00C45590" w:rsidRDefault="00C45590" w:rsidP="00C45590">
      <w:pPr>
        <w:tabs>
          <w:tab w:val="left" w:pos="567"/>
        </w:tabs>
        <w:spacing w:line="360" w:lineRule="auto"/>
        <w:rPr>
          <w:rFonts w:ascii="Garamond" w:hAnsi="Garamond"/>
          <w:lang w:val="en-GB"/>
        </w:rPr>
      </w:pPr>
      <w:r w:rsidRPr="00C45590">
        <w:rPr>
          <w:rFonts w:ascii="Garamond" w:hAnsi="Garamond"/>
          <w:lang w:val="en-GB"/>
        </w:rPr>
        <w:tab/>
        <w:t xml:space="preserve">Logistic regression models the probability that </w:t>
      </w:r>
      <w:r w:rsidR="00047F64">
        <w:rPr>
          <w:rFonts w:ascii="Garamond" w:hAnsi="Garamond"/>
          <w:lang w:val="en-GB"/>
        </w:rPr>
        <w:t>a response</w:t>
      </w:r>
      <w:r w:rsidRPr="00C45590">
        <w:rPr>
          <w:rFonts w:ascii="Garamond" w:hAnsi="Garamond"/>
          <w:lang w:val="en-GB"/>
        </w:rPr>
        <w:t xml:space="preserve"> belongs to a particular category. </w:t>
      </w:r>
      <w:r w:rsidR="00DA38E5">
        <w:rPr>
          <w:rFonts w:ascii="Garamond" w:hAnsi="Garamond"/>
          <w:lang w:val="en-GB"/>
        </w:rPr>
        <w:t>This is done by use of independent variables, which are also called predictors. For example, diet is a good predictor of weight</w:t>
      </w:r>
      <w:r w:rsidR="006451F7">
        <w:rPr>
          <w:rFonts w:ascii="Garamond" w:hAnsi="Garamond"/>
          <w:lang w:val="en-GB"/>
        </w:rPr>
        <w:t xml:space="preserve"> and </w:t>
      </w:r>
      <w:r w:rsidR="00D87CC0">
        <w:rPr>
          <w:rFonts w:ascii="Garamond" w:hAnsi="Garamond"/>
          <w:lang w:val="en-GB"/>
        </w:rPr>
        <w:t>clouds are a good predictor of weather type</w:t>
      </w:r>
      <w:r w:rsidR="00DA38E5">
        <w:rPr>
          <w:rFonts w:ascii="Garamond" w:hAnsi="Garamond"/>
          <w:lang w:val="en-GB"/>
        </w:rPr>
        <w:t xml:space="preserve">. </w:t>
      </w:r>
      <w:r w:rsidRPr="00C45590">
        <w:rPr>
          <w:rFonts w:ascii="Garamond" w:hAnsi="Garamond"/>
          <w:lang w:val="en-GB"/>
        </w:rPr>
        <w:t xml:space="preserve">Logistic Regression is a classification method that is most suitable for two-class classification and not for multi-class classification. </w:t>
      </w:r>
      <w:r w:rsidR="00D35325">
        <w:rPr>
          <w:rFonts w:ascii="Garamond" w:hAnsi="Garamond"/>
          <w:lang w:val="en-GB"/>
        </w:rPr>
        <w:t xml:space="preserve">There are two variations to logistic regression, which are more suitable for multi-class classification. These are Linear Discriminant Analysis (LDA) and Quadratic Discriminant Analysis (QDA). Of which </w:t>
      </w:r>
      <w:r w:rsidRPr="00C45590">
        <w:rPr>
          <w:rFonts w:ascii="Garamond" w:hAnsi="Garamond"/>
          <w:lang w:val="en-GB"/>
        </w:rPr>
        <w:t xml:space="preserve">QDA is preferred over LDA when there </w:t>
      </w:r>
      <w:r w:rsidR="00D35325">
        <w:rPr>
          <w:rFonts w:ascii="Garamond" w:hAnsi="Garamond"/>
          <w:lang w:val="en-GB"/>
        </w:rPr>
        <w:t>are</w:t>
      </w:r>
      <w:r w:rsidRPr="00C45590">
        <w:rPr>
          <w:rFonts w:ascii="Garamond" w:hAnsi="Garamond"/>
          <w:lang w:val="en-GB"/>
        </w:rPr>
        <w:t xml:space="preserve"> many predictors and there is a lot of training data. </w:t>
      </w:r>
      <w:r w:rsidR="00D12C63">
        <w:rPr>
          <w:rFonts w:ascii="Garamond" w:hAnsi="Garamond"/>
          <w:lang w:val="en-GB"/>
        </w:rPr>
        <w:t>However,</w:t>
      </w:r>
      <w:r w:rsidRPr="00C45590">
        <w:rPr>
          <w:rFonts w:ascii="Garamond" w:hAnsi="Garamond"/>
          <w:lang w:val="en-GB"/>
        </w:rPr>
        <w:t xml:space="preserve"> LDA tends to be a better bet than QDA if there are relatively few training observations and variance </w:t>
      </w:r>
      <w:r w:rsidR="00D12C63">
        <w:rPr>
          <w:rFonts w:ascii="Garamond" w:hAnsi="Garamond"/>
          <w:lang w:val="en-GB"/>
        </w:rPr>
        <w:t xml:space="preserve">reduction </w:t>
      </w:r>
      <w:r w:rsidRPr="00C45590">
        <w:rPr>
          <w:rFonts w:ascii="Garamond" w:hAnsi="Garamond"/>
          <w:lang w:val="en-GB"/>
        </w:rPr>
        <w:t xml:space="preserve">is crucial (James et al., 2013). </w:t>
      </w:r>
    </w:p>
    <w:p w14:paraId="5C2761F5" w14:textId="0EAA58D4" w:rsidR="00C45590" w:rsidRPr="00C45590" w:rsidRDefault="00C45590" w:rsidP="00C45590">
      <w:pPr>
        <w:tabs>
          <w:tab w:val="left" w:pos="567"/>
        </w:tabs>
        <w:spacing w:line="360" w:lineRule="auto"/>
        <w:rPr>
          <w:rFonts w:ascii="Garamond" w:hAnsi="Garamond"/>
          <w:lang w:val="en-GB"/>
        </w:rPr>
      </w:pPr>
      <w:r w:rsidRPr="00C45590">
        <w:rPr>
          <w:rFonts w:ascii="Garamond" w:hAnsi="Garamond"/>
          <w:lang w:val="en-GB"/>
        </w:rPr>
        <w:tab/>
        <w:t>All previously named models fall under probabilistic classification methods and thus can be compared with each other. First of all, Logistic Regression can outperform LDA when the Gaussian distribution assumption is not met. However, LDA is more suitable if you have multiple predictors. KNN is a different approach, for it is non-parametric, thus no assumptions are made about the shape of the decision boundary. Therefore, KNN will</w:t>
      </w:r>
      <w:r w:rsidR="00D12C63">
        <w:rPr>
          <w:rFonts w:ascii="Garamond" w:hAnsi="Garamond"/>
          <w:lang w:val="en-GB"/>
        </w:rPr>
        <w:t xml:space="preserve"> outperform</w:t>
      </w:r>
      <w:r w:rsidRPr="00C45590">
        <w:rPr>
          <w:rFonts w:ascii="Garamond" w:hAnsi="Garamond"/>
          <w:lang w:val="en-GB"/>
        </w:rPr>
        <w:t xml:space="preserve"> both Logistic Regression and LDA when the decision boundary is highly non-linear (James et al., 2013). However, KNN does no</w:t>
      </w:r>
      <w:r w:rsidR="00201417">
        <w:rPr>
          <w:rFonts w:ascii="Garamond" w:hAnsi="Garamond"/>
          <w:lang w:val="en-GB"/>
        </w:rPr>
        <w:t>t indicate</w:t>
      </w:r>
      <w:r w:rsidRPr="00C45590">
        <w:rPr>
          <w:rFonts w:ascii="Garamond" w:hAnsi="Garamond"/>
          <w:lang w:val="en-GB"/>
        </w:rPr>
        <w:t xml:space="preserve"> which predictors are important. QDA serves as a middle ground, where the decision boundary is more flexible than Logistic Regression and LDA and it gives information about important predictors. In the end, no model definitively outperforms the other and the best model to use depends on the training data you have</w:t>
      </w:r>
      <w:r w:rsidR="00F362C7">
        <w:rPr>
          <w:rFonts w:ascii="Garamond" w:hAnsi="Garamond"/>
          <w:lang w:val="en-GB"/>
        </w:rPr>
        <w:t xml:space="preserve"> (</w:t>
      </w:r>
      <w:r w:rsidR="00D12C63">
        <w:rPr>
          <w:rFonts w:ascii="Garamond" w:hAnsi="Garamond"/>
          <w:lang w:val="en-GB"/>
        </w:rPr>
        <w:t>James et al., 2013</w:t>
      </w:r>
      <w:r w:rsidR="00F362C7">
        <w:rPr>
          <w:rFonts w:ascii="Garamond" w:hAnsi="Garamond"/>
          <w:lang w:val="en-GB"/>
        </w:rPr>
        <w:t>)</w:t>
      </w:r>
      <w:r w:rsidRPr="00C45590">
        <w:rPr>
          <w:rFonts w:ascii="Garamond" w:hAnsi="Garamond"/>
          <w:lang w:val="en-GB"/>
        </w:rPr>
        <w:t xml:space="preserve">. </w:t>
      </w:r>
    </w:p>
    <w:p w14:paraId="6DE5E1C5" w14:textId="77777777" w:rsidR="00C45590" w:rsidRPr="00C45590" w:rsidRDefault="00C45590" w:rsidP="00C45590">
      <w:pPr>
        <w:tabs>
          <w:tab w:val="left" w:pos="567"/>
        </w:tabs>
        <w:spacing w:line="360" w:lineRule="auto"/>
        <w:rPr>
          <w:rFonts w:ascii="Garamond" w:hAnsi="Garamond"/>
          <w:color w:val="000000" w:themeColor="text1"/>
          <w:lang w:val="en-GB"/>
        </w:rPr>
      </w:pPr>
      <w:r w:rsidRPr="00C45590">
        <w:rPr>
          <w:rFonts w:ascii="Garamond" w:hAnsi="Garamond"/>
          <w:lang w:val="en-GB"/>
        </w:rPr>
        <w:tab/>
        <w:t>Another group of widely used classification methods falls under decision tree models. Decision tree</w:t>
      </w:r>
      <w:r w:rsidR="004330D9">
        <w:rPr>
          <w:rFonts w:ascii="Garamond" w:hAnsi="Garamond"/>
          <w:lang w:val="en-GB"/>
        </w:rPr>
        <w:t>s</w:t>
      </w:r>
      <w:r w:rsidRPr="00C45590">
        <w:rPr>
          <w:rFonts w:ascii="Garamond" w:hAnsi="Garamond"/>
          <w:lang w:val="en-GB"/>
        </w:rPr>
        <w:t xml:space="preserve"> divide training data into smaller subdivisions based on a set of tests defined at each node or branch </w:t>
      </w:r>
      <w:r w:rsidRPr="00C45590">
        <w:rPr>
          <w:rFonts w:ascii="Garamond" w:hAnsi="Garamond"/>
          <w:color w:val="000000" w:themeColor="text1"/>
          <w:lang w:val="en-GB"/>
        </w:rPr>
        <w:t>(</w:t>
      </w:r>
      <w:proofErr w:type="spellStart"/>
      <w:r w:rsidRPr="00C45590">
        <w:rPr>
          <w:rFonts w:ascii="Garamond" w:hAnsi="Garamond" w:cs="Arial"/>
          <w:color w:val="000000" w:themeColor="text1"/>
          <w:shd w:val="clear" w:color="auto" w:fill="FFFFFF"/>
          <w:lang w:val="en-GB"/>
        </w:rPr>
        <w:t>Allahyari</w:t>
      </w:r>
      <w:proofErr w:type="spellEnd"/>
      <w:r w:rsidRPr="00C45590">
        <w:rPr>
          <w:rFonts w:ascii="Garamond" w:hAnsi="Garamond" w:cs="Arial"/>
          <w:color w:val="000000" w:themeColor="text1"/>
          <w:shd w:val="clear" w:color="auto" w:fill="FFFFFF"/>
          <w:lang w:val="en-GB"/>
        </w:rPr>
        <w:t xml:space="preserve"> et al., 2017)</w:t>
      </w:r>
      <w:r w:rsidRPr="00C45590">
        <w:rPr>
          <w:rFonts w:ascii="Garamond" w:hAnsi="Garamond"/>
          <w:color w:val="000000" w:themeColor="text1"/>
          <w:lang w:val="en-GB"/>
        </w:rPr>
        <w:t xml:space="preserve">. Popular decision trees are; Bagging, Random Forest and Boosting. Bagging works as follows, for a given test observation, the class predicted by each tree can be recorded. A majority vote can be taken, resulting in the most commonly occurring </w:t>
      </w:r>
      <w:r w:rsidRPr="00C45590">
        <w:rPr>
          <w:rFonts w:ascii="Garamond" w:hAnsi="Garamond"/>
          <w:color w:val="000000" w:themeColor="text1"/>
          <w:lang w:val="en-GB"/>
        </w:rPr>
        <w:lastRenderedPageBreak/>
        <w:t>majority class among the predictors. Random Forest is a slight improvement over Bagging, in that it decorrelates the trees. Boosting is yet another method for improving the prediction accuracy of decision trees. It is a slow learning system, which reduces the risk of overfitting (James et al., 2013).</w:t>
      </w:r>
    </w:p>
    <w:p w14:paraId="271346BE" w14:textId="5EB1B4B5" w:rsidR="00C45590" w:rsidRPr="00C45590" w:rsidRDefault="00C45590" w:rsidP="00C45590">
      <w:pPr>
        <w:tabs>
          <w:tab w:val="left" w:pos="567"/>
        </w:tabs>
        <w:spacing w:line="360" w:lineRule="auto"/>
        <w:rPr>
          <w:rFonts w:ascii="Garamond" w:hAnsi="Garamond"/>
          <w:color w:val="000000" w:themeColor="text1"/>
          <w:lang w:val="en-US"/>
        </w:rPr>
      </w:pPr>
      <w:r w:rsidRPr="00C45590">
        <w:rPr>
          <w:rFonts w:ascii="Garamond" w:hAnsi="Garamond"/>
          <w:color w:val="000000" w:themeColor="text1"/>
          <w:lang w:val="en-GB"/>
        </w:rPr>
        <w:tab/>
        <w:t>Support Vector Machines (SVM) is a supervised learning classification algorithm that has been widely used in text classification problems. It tries to find linear separators between two classes and tries to find a hyperplane with the maximum distance between the two (</w:t>
      </w:r>
      <w:proofErr w:type="spellStart"/>
      <w:r w:rsidRPr="00C45590">
        <w:rPr>
          <w:rFonts w:ascii="Garamond" w:hAnsi="Garamond" w:cs="Arial"/>
          <w:color w:val="000000" w:themeColor="text1"/>
          <w:shd w:val="clear" w:color="auto" w:fill="FFFFFF"/>
          <w:lang w:val="en-GB"/>
        </w:rPr>
        <w:t>Allahyari</w:t>
      </w:r>
      <w:proofErr w:type="spellEnd"/>
      <w:r w:rsidRPr="00C45590">
        <w:rPr>
          <w:rFonts w:ascii="Garamond" w:hAnsi="Garamond" w:cs="Arial"/>
          <w:color w:val="000000" w:themeColor="text1"/>
          <w:shd w:val="clear" w:color="auto" w:fill="FFFFFF"/>
          <w:lang w:val="en-GB"/>
        </w:rPr>
        <w:t xml:space="preserve"> et al., 2017)</w:t>
      </w:r>
      <w:r w:rsidRPr="00C45590">
        <w:rPr>
          <w:rFonts w:ascii="Garamond" w:hAnsi="Garamond"/>
          <w:color w:val="000000" w:themeColor="text1"/>
          <w:lang w:val="en-GB"/>
        </w:rPr>
        <w:t>. SVM’s can be extended to multiple</w:t>
      </w:r>
      <w:r w:rsidRPr="00C45590">
        <w:rPr>
          <w:rFonts w:ascii="Garamond" w:hAnsi="Garamond"/>
          <w:color w:val="000000" w:themeColor="text1"/>
          <w:lang w:val="en-US"/>
        </w:rPr>
        <w:t xml:space="preserve"> classes by use of one-versus-one classification or one-versus-all classification. </w:t>
      </w:r>
    </w:p>
    <w:p w14:paraId="298DAA63" w14:textId="2D4D226C" w:rsidR="00C45590" w:rsidRPr="00C45590" w:rsidRDefault="00C45590" w:rsidP="00C45590">
      <w:pPr>
        <w:tabs>
          <w:tab w:val="left" w:pos="567"/>
        </w:tabs>
        <w:spacing w:line="360" w:lineRule="auto"/>
        <w:rPr>
          <w:rFonts w:ascii="Garamond" w:hAnsi="Garamond"/>
          <w:color w:val="000000" w:themeColor="text1"/>
          <w:lang w:val="en-US"/>
        </w:rPr>
      </w:pPr>
      <w:r w:rsidRPr="00C45590">
        <w:rPr>
          <w:rFonts w:ascii="Garamond" w:hAnsi="Garamond"/>
          <w:color w:val="000000" w:themeColor="text1"/>
          <w:lang w:val="en-US"/>
        </w:rPr>
        <w:tab/>
        <w:t>Even though all previously described supervised learning methods are suitable for classification, they</w:t>
      </w:r>
      <w:r w:rsidR="007F397C">
        <w:rPr>
          <w:rFonts w:ascii="Garamond" w:hAnsi="Garamond"/>
          <w:color w:val="000000" w:themeColor="text1"/>
          <w:lang w:val="en-US"/>
        </w:rPr>
        <w:t xml:space="preserve"> have one limitation. </w:t>
      </w:r>
      <w:r w:rsidRPr="00C45590">
        <w:rPr>
          <w:rFonts w:ascii="Garamond" w:hAnsi="Garamond"/>
          <w:color w:val="000000" w:themeColor="text1"/>
          <w:lang w:val="en-US"/>
        </w:rPr>
        <w:t xml:space="preserve"> </w:t>
      </w:r>
      <w:r w:rsidR="007F397C">
        <w:rPr>
          <w:rFonts w:ascii="Garamond" w:hAnsi="Garamond"/>
          <w:color w:val="000000" w:themeColor="text1"/>
          <w:lang w:val="en-US"/>
        </w:rPr>
        <w:t>They are not able to perform multi-label and multi-class classification.</w:t>
      </w:r>
      <w:r w:rsidRPr="00C45590">
        <w:rPr>
          <w:rFonts w:ascii="Garamond" w:hAnsi="Garamond"/>
          <w:color w:val="000000" w:themeColor="text1"/>
          <w:lang w:val="en-US"/>
        </w:rPr>
        <w:t xml:space="preserve"> </w:t>
      </w:r>
      <w:r w:rsidR="00DD72B0">
        <w:rPr>
          <w:rFonts w:ascii="Garamond" w:hAnsi="Garamond"/>
          <w:color w:val="000000" w:themeColor="text1"/>
          <w:lang w:val="en-US"/>
        </w:rPr>
        <w:t>Class</w:t>
      </w:r>
      <w:r w:rsidRPr="00C45590">
        <w:rPr>
          <w:rFonts w:ascii="Garamond" w:hAnsi="Garamond"/>
          <w:color w:val="000000" w:themeColor="text1"/>
          <w:lang w:val="en-US"/>
        </w:rPr>
        <w:t xml:space="preserve"> labels are absolute in that one response cannot belong to multiple classes.</w:t>
      </w:r>
      <w:r w:rsidR="00D12C63">
        <w:rPr>
          <w:rFonts w:ascii="Garamond" w:hAnsi="Garamond"/>
          <w:color w:val="000000" w:themeColor="text1"/>
          <w:lang w:val="en-US"/>
        </w:rPr>
        <w:t xml:space="preserve"> However, in this study, we needed a multi-label classification algorithm</w:t>
      </w:r>
      <w:r w:rsidR="001E5E49">
        <w:rPr>
          <w:rFonts w:ascii="Garamond" w:hAnsi="Garamond"/>
          <w:color w:val="000000" w:themeColor="text1"/>
          <w:lang w:val="en-US"/>
        </w:rPr>
        <w:t xml:space="preserve"> </w:t>
      </w:r>
      <w:r w:rsidR="00D729DC">
        <w:rPr>
          <w:rFonts w:ascii="Garamond" w:hAnsi="Garamond"/>
          <w:color w:val="000000" w:themeColor="text1"/>
          <w:lang w:val="en-US"/>
        </w:rPr>
        <w:t>for we expected</w:t>
      </w:r>
      <w:r w:rsidR="001E5E49">
        <w:rPr>
          <w:rFonts w:ascii="Garamond" w:hAnsi="Garamond"/>
          <w:color w:val="000000" w:themeColor="text1"/>
          <w:lang w:val="en-US"/>
        </w:rPr>
        <w:t xml:space="preserve"> fluid category switches. </w:t>
      </w:r>
      <w:r w:rsidRPr="00C45590">
        <w:rPr>
          <w:rFonts w:ascii="Garamond" w:hAnsi="Garamond"/>
          <w:color w:val="000000" w:themeColor="text1"/>
          <w:lang w:val="en-US"/>
        </w:rPr>
        <w:t xml:space="preserve">A modern solution for multi-label and multi-class classification is </w:t>
      </w:r>
      <w:r w:rsidR="00BE6760">
        <w:rPr>
          <w:rFonts w:ascii="Garamond" w:hAnsi="Garamond"/>
          <w:color w:val="000000" w:themeColor="text1"/>
          <w:lang w:val="en-US"/>
        </w:rPr>
        <w:t>n</w:t>
      </w:r>
      <w:r w:rsidRPr="00C45590">
        <w:rPr>
          <w:rFonts w:ascii="Garamond" w:hAnsi="Garamond"/>
          <w:color w:val="000000" w:themeColor="text1"/>
          <w:lang w:val="en-US"/>
        </w:rPr>
        <w:t xml:space="preserve">eural </w:t>
      </w:r>
      <w:r w:rsidR="00BE6760">
        <w:rPr>
          <w:rFonts w:ascii="Garamond" w:hAnsi="Garamond"/>
          <w:color w:val="000000" w:themeColor="text1"/>
          <w:lang w:val="en-US"/>
        </w:rPr>
        <w:t>n</w:t>
      </w:r>
      <w:r w:rsidRPr="00C45590">
        <w:rPr>
          <w:rFonts w:ascii="Garamond" w:hAnsi="Garamond"/>
          <w:color w:val="000000" w:themeColor="text1"/>
          <w:lang w:val="en-US"/>
        </w:rPr>
        <w:t>etwork</w:t>
      </w:r>
      <w:r w:rsidR="001E5E49">
        <w:rPr>
          <w:rFonts w:ascii="Garamond" w:hAnsi="Garamond"/>
          <w:color w:val="000000" w:themeColor="text1"/>
          <w:lang w:val="en-US"/>
        </w:rPr>
        <w:t xml:space="preserve"> </w:t>
      </w:r>
      <w:r w:rsidRPr="00C45590">
        <w:rPr>
          <w:rFonts w:ascii="Garamond" w:hAnsi="Garamond"/>
          <w:color w:val="000000" w:themeColor="text1"/>
          <w:lang w:val="en-US"/>
        </w:rPr>
        <w:t xml:space="preserve">modeling. </w:t>
      </w:r>
    </w:p>
    <w:p w14:paraId="3ACE56C1" w14:textId="78D0D18C" w:rsidR="00DF2461" w:rsidRDefault="00C45590" w:rsidP="00C45590">
      <w:pPr>
        <w:tabs>
          <w:tab w:val="left" w:pos="567"/>
        </w:tabs>
        <w:spacing w:line="360" w:lineRule="auto"/>
        <w:rPr>
          <w:rFonts w:ascii="Garamond" w:hAnsi="Garamond"/>
          <w:color w:val="000000" w:themeColor="text1"/>
          <w:lang w:val="en-US"/>
        </w:rPr>
      </w:pPr>
      <w:r w:rsidRPr="00C45590">
        <w:rPr>
          <w:rFonts w:ascii="Garamond" w:hAnsi="Garamond"/>
          <w:color w:val="000000" w:themeColor="text1"/>
          <w:lang w:val="en-US"/>
        </w:rPr>
        <w:tab/>
        <w:t xml:space="preserve">A </w:t>
      </w:r>
      <w:r w:rsidR="00BE6760">
        <w:rPr>
          <w:rFonts w:ascii="Garamond" w:hAnsi="Garamond"/>
          <w:color w:val="000000" w:themeColor="text1"/>
          <w:lang w:val="en-US"/>
        </w:rPr>
        <w:t>n</w:t>
      </w:r>
      <w:r w:rsidRPr="00C45590">
        <w:rPr>
          <w:rFonts w:ascii="Garamond" w:hAnsi="Garamond"/>
          <w:color w:val="000000" w:themeColor="text1"/>
          <w:lang w:val="en-US"/>
        </w:rPr>
        <w:t xml:space="preserve">eural </w:t>
      </w:r>
      <w:r w:rsidR="00BE6760">
        <w:rPr>
          <w:rFonts w:ascii="Garamond" w:hAnsi="Garamond"/>
          <w:color w:val="000000" w:themeColor="text1"/>
          <w:lang w:val="en-US"/>
        </w:rPr>
        <w:t>n</w:t>
      </w:r>
      <w:r w:rsidRPr="00C45590">
        <w:rPr>
          <w:rFonts w:ascii="Garamond" w:hAnsi="Garamond"/>
          <w:color w:val="000000" w:themeColor="text1"/>
          <w:lang w:val="en-US"/>
        </w:rPr>
        <w:t>etwork</w:t>
      </w:r>
      <w:r w:rsidR="00110260">
        <w:rPr>
          <w:rFonts w:ascii="Garamond" w:hAnsi="Garamond"/>
          <w:color w:val="000000" w:themeColor="text1"/>
          <w:lang w:val="en-US"/>
        </w:rPr>
        <w:t xml:space="preserve"> (NN)</w:t>
      </w:r>
      <w:r w:rsidRPr="00C45590">
        <w:rPr>
          <w:rFonts w:ascii="Garamond" w:hAnsi="Garamond"/>
          <w:color w:val="000000" w:themeColor="text1"/>
          <w:lang w:val="en-US"/>
        </w:rPr>
        <w:t xml:space="preserve"> is a computer system which mimics the human brain in that it “learns” to perform tasks by considering examples. This learning process is generally not programmed with task-specific rules. For example,</w:t>
      </w:r>
      <w:r w:rsidR="00110260">
        <w:rPr>
          <w:rFonts w:ascii="Garamond" w:hAnsi="Garamond"/>
          <w:color w:val="000000" w:themeColor="text1"/>
          <w:lang w:val="en-US"/>
        </w:rPr>
        <w:t xml:space="preserve"> </w:t>
      </w:r>
      <w:r w:rsidRPr="00C45590">
        <w:rPr>
          <w:rFonts w:ascii="Garamond" w:hAnsi="Garamond"/>
          <w:color w:val="000000" w:themeColor="text1"/>
          <w:lang w:val="en-US"/>
        </w:rPr>
        <w:t>NN is able to learn to classify images of lions and monkeys to correct classes by analyzing example images which were previously classified as lions and monkeys by human coders. The NN uses these results to identify lions or monkeys in other images. NN is considered to be a powerful method for multi-label text classification tasks (Zhang &amp; Zhou, 2006)</w:t>
      </w:r>
      <w:r w:rsidR="00F362C7">
        <w:rPr>
          <w:rFonts w:ascii="Garamond" w:hAnsi="Garamond"/>
          <w:color w:val="000000" w:themeColor="text1"/>
          <w:lang w:val="en-US"/>
        </w:rPr>
        <w:t xml:space="preserve"> and therefore the logical choice for the classification problem in this study</w:t>
      </w:r>
      <w:r w:rsidRPr="00C45590">
        <w:rPr>
          <w:rFonts w:ascii="Garamond" w:hAnsi="Garamond"/>
          <w:color w:val="000000" w:themeColor="text1"/>
          <w:lang w:val="en-US"/>
        </w:rPr>
        <w:t>.</w:t>
      </w:r>
    </w:p>
    <w:p w14:paraId="18E30C32" w14:textId="77777777" w:rsidR="00412EF9" w:rsidRPr="00412EF9" w:rsidRDefault="00412EF9" w:rsidP="00C45590">
      <w:pPr>
        <w:tabs>
          <w:tab w:val="left" w:pos="567"/>
        </w:tabs>
        <w:spacing w:line="360" w:lineRule="auto"/>
        <w:rPr>
          <w:rFonts w:ascii="Garamond" w:hAnsi="Garamond"/>
          <w:color w:val="000000" w:themeColor="text1"/>
          <w:lang w:val="en-US"/>
        </w:rPr>
      </w:pPr>
    </w:p>
    <w:p w14:paraId="5957AB16" w14:textId="459EA65B" w:rsidR="00DF2461" w:rsidRDefault="00DF2461" w:rsidP="00C45590">
      <w:pPr>
        <w:tabs>
          <w:tab w:val="left" w:pos="567"/>
        </w:tabs>
        <w:spacing w:line="360" w:lineRule="auto"/>
        <w:rPr>
          <w:rFonts w:ascii="Garamond" w:hAnsi="Garamond"/>
          <w:b/>
          <w:bCs/>
          <w:color w:val="000000" w:themeColor="text1"/>
          <w:lang w:val="en-GB"/>
        </w:rPr>
      </w:pPr>
      <w:r w:rsidRPr="00DF2461">
        <w:rPr>
          <w:rFonts w:ascii="Garamond" w:hAnsi="Garamond"/>
          <w:b/>
          <w:bCs/>
          <w:color w:val="000000" w:themeColor="text1"/>
          <w:lang w:val="en-GB"/>
        </w:rPr>
        <w:t>Current Study</w:t>
      </w:r>
    </w:p>
    <w:p w14:paraId="0E3F9BB9" w14:textId="664BD151" w:rsidR="0024162A" w:rsidRDefault="00E971D2" w:rsidP="00FD4A82">
      <w:pPr>
        <w:spacing w:line="360" w:lineRule="auto"/>
        <w:rPr>
          <w:rFonts w:ascii="Garamond" w:hAnsi="Garamond"/>
          <w:lang w:val="en-US"/>
        </w:rPr>
      </w:pPr>
      <w:r>
        <w:rPr>
          <w:rFonts w:ascii="Garamond" w:hAnsi="Garamond"/>
          <w:lang w:val="en-US"/>
        </w:rPr>
        <w:t xml:space="preserve">With this study, we aim to improve the current research field of creativity. First of all, with an automated multi-label classification method, it is possible to test </w:t>
      </w:r>
      <w:r w:rsidR="00D6687A">
        <w:rPr>
          <w:rFonts w:ascii="Garamond" w:hAnsi="Garamond"/>
          <w:lang w:val="en-US"/>
        </w:rPr>
        <w:t>creative ideation theories</w:t>
      </w:r>
      <w:r>
        <w:rPr>
          <w:rFonts w:ascii="Garamond" w:hAnsi="Garamond"/>
          <w:lang w:val="en-US"/>
        </w:rPr>
        <w:t xml:space="preserve"> on a widely used divergent thinking task; the AUT. Second, it will be easier to test these theories on large data, for it is a far less time-consuming method than manual categorization. Moreover, human coders are more likely to make mistakes than a computer, for humans get tired and sloppy over time (</w:t>
      </w:r>
      <w:r w:rsidR="00FD4A82">
        <w:rPr>
          <w:rFonts w:ascii="Garamond" w:hAnsi="Garamond"/>
          <w:lang w:val="en-US"/>
        </w:rPr>
        <w:t>Lake et al., 2015</w:t>
      </w:r>
      <w:r>
        <w:rPr>
          <w:rFonts w:ascii="Garamond" w:hAnsi="Garamond"/>
          <w:lang w:val="en-US"/>
        </w:rPr>
        <w:t xml:space="preserve">). This will be tested by comparing </w:t>
      </w:r>
      <w:r w:rsidR="004A39AD">
        <w:rPr>
          <w:rFonts w:ascii="Garamond" w:hAnsi="Garamond"/>
          <w:lang w:val="en-US"/>
        </w:rPr>
        <w:t>between</w:t>
      </w:r>
      <w:r>
        <w:rPr>
          <w:rFonts w:ascii="Garamond" w:hAnsi="Garamond"/>
          <w:lang w:val="en-US"/>
        </w:rPr>
        <w:t>-</w:t>
      </w:r>
      <w:r w:rsidR="004A39AD">
        <w:rPr>
          <w:rFonts w:ascii="Garamond" w:hAnsi="Garamond"/>
          <w:lang w:val="en-US"/>
        </w:rPr>
        <w:t>expert</w:t>
      </w:r>
      <w:r>
        <w:rPr>
          <w:rFonts w:ascii="Garamond" w:hAnsi="Garamond"/>
          <w:lang w:val="en-US"/>
        </w:rPr>
        <w:t xml:space="preserve"> reliability with prediction accuracy. </w:t>
      </w:r>
      <w:r w:rsidR="00FD4A82">
        <w:rPr>
          <w:rFonts w:ascii="Garamond" w:hAnsi="Garamond"/>
          <w:lang w:val="en-US"/>
        </w:rPr>
        <w:t xml:space="preserve">In this study, we compare our automated categorization system with human experts. </w:t>
      </w:r>
      <w:r w:rsidR="00F461E8">
        <w:rPr>
          <w:rFonts w:ascii="Garamond" w:hAnsi="Garamond"/>
          <w:lang w:val="en-US"/>
        </w:rPr>
        <w:t xml:space="preserve">Several steps needed to be taken to create the automated </w:t>
      </w:r>
      <w:r w:rsidR="00FD4A82">
        <w:rPr>
          <w:rFonts w:ascii="Garamond" w:hAnsi="Garamond"/>
          <w:lang w:val="en-US"/>
        </w:rPr>
        <w:t>neural network</w:t>
      </w:r>
      <w:r w:rsidR="00F461E8">
        <w:rPr>
          <w:rFonts w:ascii="Garamond" w:hAnsi="Garamond"/>
          <w:lang w:val="en-US"/>
        </w:rPr>
        <w:t xml:space="preserve"> and </w:t>
      </w:r>
      <w:r w:rsidR="007A3743">
        <w:rPr>
          <w:rFonts w:ascii="Garamond" w:hAnsi="Garamond"/>
          <w:lang w:val="en-US"/>
        </w:rPr>
        <w:t>discuss</w:t>
      </w:r>
      <w:r w:rsidR="00F461E8">
        <w:rPr>
          <w:rFonts w:ascii="Garamond" w:hAnsi="Garamond"/>
          <w:lang w:val="en-US"/>
        </w:rPr>
        <w:t xml:space="preserve"> the question</w:t>
      </w:r>
      <w:r w:rsidR="00BD264C">
        <w:rPr>
          <w:rFonts w:ascii="Garamond" w:hAnsi="Garamond"/>
          <w:lang w:val="en-US"/>
        </w:rPr>
        <w:t xml:space="preserve"> </w:t>
      </w:r>
      <w:r w:rsidR="007A3743">
        <w:rPr>
          <w:rFonts w:ascii="Garamond" w:hAnsi="Garamond"/>
          <w:lang w:val="en-US"/>
        </w:rPr>
        <w:t>at hand</w:t>
      </w:r>
      <w:r w:rsidR="0024162A">
        <w:rPr>
          <w:rFonts w:ascii="Garamond" w:hAnsi="Garamond"/>
          <w:lang w:val="en-US"/>
        </w:rPr>
        <w:t>.</w:t>
      </w:r>
    </w:p>
    <w:p w14:paraId="51056607" w14:textId="49B470B9" w:rsidR="00D86BFB" w:rsidRDefault="0024162A" w:rsidP="00292E06">
      <w:pPr>
        <w:tabs>
          <w:tab w:val="left" w:pos="567"/>
        </w:tabs>
        <w:spacing w:line="360" w:lineRule="auto"/>
        <w:rPr>
          <w:rFonts w:ascii="Garamond" w:hAnsi="Garamond"/>
          <w:lang w:val="en-US"/>
        </w:rPr>
      </w:pPr>
      <w:r>
        <w:rPr>
          <w:rFonts w:ascii="Garamond" w:hAnsi="Garamond"/>
          <w:lang w:val="en-US"/>
        </w:rPr>
        <w:lastRenderedPageBreak/>
        <w:tab/>
        <w:t xml:space="preserve">The first step was to extract features, also known as predictors. </w:t>
      </w:r>
      <w:r w:rsidR="00B20F58">
        <w:rPr>
          <w:rFonts w:ascii="Garamond" w:hAnsi="Garamond"/>
          <w:lang w:val="en-US"/>
        </w:rPr>
        <w:t xml:space="preserve">This was done by use of NLP method Word2Vec. Word embeddings were extracted and were transformed to phrase embeddings. </w:t>
      </w:r>
      <w:r w:rsidR="003D7018">
        <w:rPr>
          <w:rFonts w:ascii="Garamond" w:hAnsi="Garamond"/>
          <w:lang w:val="en-US"/>
        </w:rPr>
        <w:t xml:space="preserve">These phrase embeddings were used to calculate semantic similarities between the AUT responses. The second step was to create categories and their corresponding labels based on hierarchical cluster analysis. Clusters were determent based on semantic similarities extracted from the phrase embeddings and were labeled by </w:t>
      </w:r>
      <w:r w:rsidR="000B12B4">
        <w:rPr>
          <w:rFonts w:ascii="Garamond" w:hAnsi="Garamond"/>
          <w:lang w:val="en-US"/>
        </w:rPr>
        <w:t>an expert</w:t>
      </w:r>
      <w:r w:rsidR="003D7018">
        <w:rPr>
          <w:rFonts w:ascii="Garamond" w:hAnsi="Garamond"/>
          <w:lang w:val="en-US"/>
        </w:rPr>
        <w:t xml:space="preserve">. </w:t>
      </w:r>
      <w:r w:rsidR="000249B2">
        <w:rPr>
          <w:rFonts w:ascii="Garamond" w:hAnsi="Garamond"/>
          <w:lang w:val="en-US"/>
        </w:rPr>
        <w:t xml:space="preserve">The third step was to create a training dataset of categorized responses, this was done by </w:t>
      </w:r>
      <w:r w:rsidR="00361B42">
        <w:rPr>
          <w:rFonts w:ascii="Garamond" w:hAnsi="Garamond"/>
          <w:lang w:val="en-US"/>
        </w:rPr>
        <w:t xml:space="preserve">six experts. </w:t>
      </w:r>
      <w:r w:rsidR="00AE1658">
        <w:rPr>
          <w:rFonts w:ascii="Garamond" w:hAnsi="Garamond"/>
          <w:lang w:val="en-US"/>
        </w:rPr>
        <w:t xml:space="preserve">This data was used to train a NN which was tuned on different parameters to achieve a high prediction accuracy. The final step was to </w:t>
      </w:r>
      <w:r w:rsidR="000263F7">
        <w:rPr>
          <w:rFonts w:ascii="Garamond" w:hAnsi="Garamond"/>
          <w:lang w:val="en-US"/>
        </w:rPr>
        <w:t>test whether some of the variance between experts was taken away by the NN</w:t>
      </w:r>
      <w:r w:rsidR="00AE1658">
        <w:rPr>
          <w:rFonts w:ascii="Garamond" w:hAnsi="Garamond"/>
          <w:lang w:val="en-US"/>
        </w:rPr>
        <w:t xml:space="preserve">.  </w:t>
      </w:r>
    </w:p>
    <w:p w14:paraId="6D4D846F" w14:textId="77777777" w:rsidR="00706B42" w:rsidRPr="000263F7" w:rsidRDefault="00706B42" w:rsidP="00C45590">
      <w:pPr>
        <w:tabs>
          <w:tab w:val="left" w:pos="567"/>
        </w:tabs>
        <w:spacing w:line="360" w:lineRule="auto"/>
        <w:rPr>
          <w:rFonts w:ascii="Garamond" w:hAnsi="Garamond"/>
          <w:color w:val="000000" w:themeColor="text1"/>
          <w:lang w:val="en-US"/>
        </w:rPr>
      </w:pPr>
    </w:p>
    <w:p w14:paraId="4F1A923C" w14:textId="77777777" w:rsidR="007B34CA" w:rsidRPr="00C21F0F" w:rsidRDefault="00382A9E" w:rsidP="00C21F0F">
      <w:pPr>
        <w:tabs>
          <w:tab w:val="left" w:pos="567"/>
        </w:tabs>
        <w:spacing w:line="360" w:lineRule="auto"/>
        <w:jc w:val="center"/>
        <w:rPr>
          <w:rFonts w:ascii="Garamond" w:hAnsi="Garamond"/>
          <w:b/>
          <w:bCs/>
          <w:color w:val="000000" w:themeColor="text1"/>
          <w:lang w:val="en-GB"/>
        </w:rPr>
      </w:pPr>
      <w:r w:rsidRPr="00C21F0F">
        <w:rPr>
          <w:rFonts w:ascii="Garamond" w:hAnsi="Garamond"/>
          <w:b/>
          <w:bCs/>
          <w:color w:val="000000" w:themeColor="text1"/>
          <w:lang w:val="en-GB"/>
        </w:rPr>
        <w:t>Method</w:t>
      </w:r>
    </w:p>
    <w:p w14:paraId="4968E0F6" w14:textId="77777777" w:rsidR="007B34CA" w:rsidRPr="00E2392B" w:rsidRDefault="007B34CA" w:rsidP="007B34CA">
      <w:pPr>
        <w:tabs>
          <w:tab w:val="left" w:pos="567"/>
        </w:tabs>
        <w:spacing w:line="360" w:lineRule="auto"/>
        <w:rPr>
          <w:rFonts w:ascii="Garamond" w:hAnsi="Garamond"/>
          <w:b/>
          <w:lang w:val="en-GB"/>
        </w:rPr>
      </w:pPr>
      <w:r w:rsidRPr="00E2392B">
        <w:rPr>
          <w:rFonts w:ascii="Garamond" w:hAnsi="Garamond"/>
          <w:b/>
          <w:lang w:val="en-GB"/>
        </w:rPr>
        <w:t>Sample Characteristics</w:t>
      </w:r>
    </w:p>
    <w:p w14:paraId="578B1D0D" w14:textId="2A40E413" w:rsidR="007B34CA" w:rsidRPr="007B34CA" w:rsidRDefault="007B34CA" w:rsidP="00925FA7">
      <w:pPr>
        <w:tabs>
          <w:tab w:val="left" w:pos="567"/>
        </w:tabs>
        <w:spacing w:line="360" w:lineRule="auto"/>
        <w:rPr>
          <w:rFonts w:ascii="Garamond" w:hAnsi="Garamond"/>
          <w:lang w:val="en-GB"/>
        </w:rPr>
      </w:pPr>
      <w:r w:rsidRPr="007B34CA">
        <w:rPr>
          <w:rFonts w:ascii="Garamond" w:hAnsi="Garamond"/>
          <w:lang w:val="en-GB"/>
        </w:rPr>
        <w:t>For this study, we use</w:t>
      </w:r>
      <w:r w:rsidR="00DF66D3">
        <w:rPr>
          <w:rFonts w:ascii="Garamond" w:hAnsi="Garamond"/>
          <w:lang w:val="en-GB"/>
        </w:rPr>
        <w:t>d</w:t>
      </w:r>
      <w:r w:rsidRPr="007B34CA">
        <w:rPr>
          <w:rFonts w:ascii="Garamond" w:hAnsi="Garamond"/>
          <w:lang w:val="en-GB"/>
        </w:rPr>
        <w:t xml:space="preserve"> </w:t>
      </w:r>
      <w:r w:rsidR="00FF01BA">
        <w:rPr>
          <w:rFonts w:ascii="Garamond" w:hAnsi="Garamond"/>
          <w:lang w:val="en-GB"/>
        </w:rPr>
        <w:t>previously collected</w:t>
      </w:r>
      <w:r w:rsidR="00FF01BA" w:rsidRPr="007B34CA">
        <w:rPr>
          <w:rFonts w:ascii="Garamond" w:hAnsi="Garamond"/>
          <w:lang w:val="en-GB"/>
        </w:rPr>
        <w:t xml:space="preserve"> </w:t>
      </w:r>
      <w:r w:rsidRPr="007B34CA">
        <w:rPr>
          <w:rFonts w:ascii="Garamond" w:hAnsi="Garamond"/>
          <w:lang w:val="en-GB"/>
        </w:rPr>
        <w:t xml:space="preserve">data </w:t>
      </w:r>
      <w:r w:rsidR="00FF01BA">
        <w:rPr>
          <w:rFonts w:ascii="Garamond" w:hAnsi="Garamond"/>
          <w:lang w:val="en-GB"/>
        </w:rPr>
        <w:t xml:space="preserve">in the form of the A-AUT database </w:t>
      </w:r>
      <w:r w:rsidRPr="007B34CA">
        <w:rPr>
          <w:rFonts w:ascii="Garamond" w:hAnsi="Garamond"/>
          <w:lang w:val="en-GB"/>
        </w:rPr>
        <w:t xml:space="preserve">from the </w:t>
      </w:r>
      <w:r w:rsidR="00E46196">
        <w:rPr>
          <w:rFonts w:ascii="Garamond" w:hAnsi="Garamond"/>
          <w:lang w:val="en-GB"/>
        </w:rPr>
        <w:t xml:space="preserve">Modeling Creativity Lab </w:t>
      </w:r>
      <w:r w:rsidRPr="007B34CA">
        <w:rPr>
          <w:rFonts w:ascii="Garamond" w:hAnsi="Garamond"/>
          <w:lang w:val="en-GB"/>
        </w:rPr>
        <w:t xml:space="preserve">at the University of Amsterdam. </w:t>
      </w:r>
      <w:r w:rsidR="00FF01BA">
        <w:rPr>
          <w:rFonts w:ascii="Garamond" w:hAnsi="Garamond"/>
          <w:lang w:val="en-GB"/>
        </w:rPr>
        <w:t xml:space="preserve">The A-AUT database contains a collection of AUT </w:t>
      </w:r>
      <w:r w:rsidR="00FF01BA" w:rsidRPr="00FF01BA">
        <w:rPr>
          <w:rFonts w:ascii="Garamond" w:hAnsi="Garamond"/>
          <w:lang w:val="en-GB"/>
        </w:rPr>
        <w:t xml:space="preserve">data </w:t>
      </w:r>
      <w:r w:rsidR="00FF01BA">
        <w:rPr>
          <w:rFonts w:ascii="Garamond" w:hAnsi="Garamond"/>
          <w:lang w:val="en-GB"/>
        </w:rPr>
        <w:t>obtained</w:t>
      </w:r>
      <w:r w:rsidR="00FF01BA" w:rsidRPr="00FF01BA">
        <w:rPr>
          <w:rFonts w:ascii="Garamond" w:hAnsi="Garamond"/>
          <w:lang w:val="en-GB"/>
        </w:rPr>
        <w:t xml:space="preserve"> by different researchers </w:t>
      </w:r>
      <w:r w:rsidR="00FF01BA">
        <w:rPr>
          <w:rFonts w:ascii="Garamond" w:hAnsi="Garamond"/>
          <w:lang w:val="en-GB"/>
        </w:rPr>
        <w:t>in</w:t>
      </w:r>
      <w:r w:rsidR="00FF01BA" w:rsidRPr="00FF01BA">
        <w:rPr>
          <w:rFonts w:ascii="Garamond" w:hAnsi="Garamond"/>
          <w:lang w:val="en-GB"/>
        </w:rPr>
        <w:t xml:space="preserve"> the Netherlands</w:t>
      </w:r>
      <w:r w:rsidR="00FF01BA">
        <w:rPr>
          <w:rFonts w:ascii="Garamond" w:hAnsi="Garamond"/>
          <w:lang w:val="en-GB"/>
        </w:rPr>
        <w:t xml:space="preserve"> (</w:t>
      </w:r>
      <w:r w:rsidR="001012FB">
        <w:rPr>
          <w:rFonts w:ascii="Garamond" w:hAnsi="Garamond"/>
          <w:lang w:val="en-GB"/>
        </w:rPr>
        <w:t xml:space="preserve">Stevenson, Baas &amp; van der Maas, 2016). </w:t>
      </w:r>
      <w:r w:rsidRPr="007B34CA">
        <w:rPr>
          <w:rFonts w:ascii="Garamond" w:hAnsi="Garamond"/>
          <w:lang w:val="en-GB"/>
        </w:rPr>
        <w:t>This</w:t>
      </w:r>
      <w:r w:rsidR="00DF66D3">
        <w:rPr>
          <w:rFonts w:ascii="Garamond" w:hAnsi="Garamond"/>
          <w:lang w:val="en-GB"/>
        </w:rPr>
        <w:t xml:space="preserve"> database</w:t>
      </w:r>
      <w:r w:rsidRPr="007B34CA">
        <w:rPr>
          <w:rFonts w:ascii="Garamond" w:hAnsi="Garamond"/>
          <w:lang w:val="en-GB"/>
        </w:rPr>
        <w:t xml:space="preserve"> </w:t>
      </w:r>
      <w:r w:rsidR="00381011" w:rsidRPr="007B34CA">
        <w:rPr>
          <w:rFonts w:ascii="Garamond" w:hAnsi="Garamond"/>
          <w:lang w:val="en-GB"/>
        </w:rPr>
        <w:t>includ</w:t>
      </w:r>
      <w:r w:rsidR="00381011">
        <w:rPr>
          <w:rFonts w:ascii="Garamond" w:hAnsi="Garamond"/>
          <w:lang w:val="en-GB"/>
        </w:rPr>
        <w:t>es</w:t>
      </w:r>
      <w:r w:rsidR="00381011" w:rsidRPr="007B34CA">
        <w:rPr>
          <w:rFonts w:ascii="Garamond" w:hAnsi="Garamond"/>
          <w:lang w:val="en-GB"/>
        </w:rPr>
        <w:t xml:space="preserve"> </w:t>
      </w:r>
      <w:r w:rsidRPr="007B34CA">
        <w:rPr>
          <w:rFonts w:ascii="Garamond" w:hAnsi="Garamond"/>
          <w:lang w:val="en-GB"/>
        </w:rPr>
        <w:t xml:space="preserve">over </w:t>
      </w:r>
      <w:r w:rsidR="00521E65">
        <w:rPr>
          <w:rFonts w:ascii="Garamond" w:hAnsi="Garamond"/>
          <w:lang w:val="en-GB"/>
        </w:rPr>
        <w:t>70,</w:t>
      </w:r>
      <w:r w:rsidRPr="007B34CA">
        <w:rPr>
          <w:rFonts w:ascii="Garamond" w:hAnsi="Garamond"/>
          <w:lang w:val="en-GB"/>
        </w:rPr>
        <w:t>000 responses</w:t>
      </w:r>
      <w:r w:rsidR="00381011">
        <w:rPr>
          <w:rFonts w:ascii="Garamond" w:hAnsi="Garamond"/>
          <w:lang w:val="en-GB"/>
        </w:rPr>
        <w:t xml:space="preserve"> to the AUT</w:t>
      </w:r>
      <w:r w:rsidR="00521E65">
        <w:rPr>
          <w:rFonts w:ascii="Garamond" w:hAnsi="Garamond"/>
          <w:lang w:val="en-GB"/>
        </w:rPr>
        <w:t>.</w:t>
      </w:r>
      <w:r w:rsidRPr="007B34CA">
        <w:rPr>
          <w:rFonts w:ascii="Garamond" w:hAnsi="Garamond"/>
          <w:lang w:val="en-GB"/>
        </w:rPr>
        <w:t xml:space="preserve"> </w:t>
      </w:r>
      <w:r w:rsidR="00925FA7">
        <w:rPr>
          <w:rFonts w:ascii="Garamond" w:hAnsi="Garamond"/>
          <w:lang w:val="en-GB"/>
        </w:rPr>
        <w:t>X% of the data is from first year psychology students and Y% of the data is from high school students and Z% is from older participants.</w:t>
      </w:r>
    </w:p>
    <w:p w14:paraId="0EE653D7" w14:textId="77777777" w:rsidR="007B34CA" w:rsidRDefault="007B34CA" w:rsidP="007B34CA">
      <w:pPr>
        <w:tabs>
          <w:tab w:val="left" w:pos="567"/>
        </w:tabs>
        <w:spacing w:line="300" w:lineRule="exact"/>
        <w:rPr>
          <w:rFonts w:ascii="Garamond" w:hAnsi="Garamond"/>
          <w:sz w:val="22"/>
          <w:lang w:val="en-GB"/>
        </w:rPr>
      </w:pPr>
    </w:p>
    <w:p w14:paraId="352B29F6" w14:textId="77777777" w:rsidR="007B34CA" w:rsidRPr="004341B2" w:rsidRDefault="007B34CA" w:rsidP="004341B2">
      <w:pPr>
        <w:tabs>
          <w:tab w:val="left" w:pos="567"/>
        </w:tabs>
        <w:spacing w:line="360" w:lineRule="auto"/>
        <w:ind w:left="567" w:hanging="567"/>
        <w:rPr>
          <w:rFonts w:ascii="Garamond" w:hAnsi="Garamond"/>
          <w:b/>
          <w:lang w:val="en-GB"/>
        </w:rPr>
      </w:pPr>
      <w:r w:rsidRPr="004341B2">
        <w:rPr>
          <w:rFonts w:ascii="Garamond" w:hAnsi="Garamond"/>
          <w:b/>
          <w:lang w:val="en-GB"/>
        </w:rPr>
        <w:t xml:space="preserve">Materials  </w:t>
      </w:r>
    </w:p>
    <w:p w14:paraId="0E70FF72" w14:textId="759947EA" w:rsidR="00381011" w:rsidRDefault="007B34CA" w:rsidP="00683F1E">
      <w:pPr>
        <w:spacing w:line="360" w:lineRule="auto"/>
        <w:rPr>
          <w:ins w:id="5" w:author="Claire Stevenson" w:date="2020-01-27T10:20:00Z"/>
          <w:rFonts w:ascii="Garamond" w:hAnsi="Garamond"/>
          <w:color w:val="000000" w:themeColor="text1"/>
          <w:lang w:val="en-US"/>
        </w:rPr>
      </w:pPr>
      <w:r w:rsidRPr="00290D98">
        <w:rPr>
          <w:rFonts w:ascii="Garamond" w:hAnsi="Garamond"/>
          <w:b/>
          <w:i/>
          <w:color w:val="000000" w:themeColor="text1"/>
          <w:lang w:val="en-US"/>
        </w:rPr>
        <w:t>Alternative Uses Test</w:t>
      </w:r>
      <w:r w:rsidR="005722BE" w:rsidRPr="00290D98">
        <w:rPr>
          <w:rFonts w:ascii="Garamond" w:hAnsi="Garamond"/>
          <w:b/>
          <w:i/>
          <w:color w:val="000000" w:themeColor="text1"/>
          <w:lang w:val="en-US"/>
        </w:rPr>
        <w:t xml:space="preserve"> (AUT)</w:t>
      </w:r>
      <w:r w:rsidRPr="000E27D7">
        <w:rPr>
          <w:rFonts w:ascii="Garamond" w:hAnsi="Garamond"/>
          <w:color w:val="000000" w:themeColor="text1"/>
          <w:lang w:val="en-US"/>
        </w:rPr>
        <w:t xml:space="preserve"> </w:t>
      </w:r>
    </w:p>
    <w:p w14:paraId="53F58773" w14:textId="4C83B154" w:rsidR="00051759" w:rsidRDefault="007B34CA" w:rsidP="00683F1E">
      <w:pPr>
        <w:spacing w:line="360" w:lineRule="auto"/>
        <w:rPr>
          <w:rFonts w:ascii="Garamond" w:hAnsi="Garamond"/>
          <w:color w:val="000000" w:themeColor="text1"/>
          <w:lang w:val="en-US"/>
        </w:rPr>
      </w:pPr>
      <w:r w:rsidRPr="000E27D7">
        <w:rPr>
          <w:rFonts w:ascii="Garamond" w:hAnsi="Garamond"/>
          <w:color w:val="000000" w:themeColor="text1"/>
          <w:lang w:val="en-US"/>
        </w:rPr>
        <w:t>Th</w:t>
      </w:r>
      <w:r w:rsidR="00381011">
        <w:rPr>
          <w:rFonts w:ascii="Garamond" w:hAnsi="Garamond"/>
          <w:color w:val="000000" w:themeColor="text1"/>
          <w:lang w:val="en-US"/>
        </w:rPr>
        <w:t>e</w:t>
      </w:r>
      <w:r w:rsidRPr="000E27D7">
        <w:rPr>
          <w:rFonts w:ascii="Garamond" w:hAnsi="Garamond"/>
          <w:color w:val="000000" w:themeColor="text1"/>
          <w:lang w:val="en-US"/>
        </w:rPr>
        <w:t xml:space="preserve"> </w:t>
      </w:r>
      <w:r w:rsidR="00381011">
        <w:rPr>
          <w:rFonts w:ascii="Garamond" w:hAnsi="Garamond"/>
          <w:color w:val="000000" w:themeColor="text1"/>
          <w:lang w:val="en-US"/>
        </w:rPr>
        <w:t>AUT</w:t>
      </w:r>
      <w:r w:rsidR="00381011" w:rsidRPr="000E27D7">
        <w:rPr>
          <w:rFonts w:ascii="Garamond" w:hAnsi="Garamond"/>
          <w:color w:val="000000" w:themeColor="text1"/>
          <w:lang w:val="en-US"/>
        </w:rPr>
        <w:t xml:space="preserve"> </w:t>
      </w:r>
      <w:r w:rsidRPr="000E27D7">
        <w:rPr>
          <w:rFonts w:ascii="Garamond" w:hAnsi="Garamond"/>
          <w:color w:val="000000" w:themeColor="text1"/>
          <w:lang w:val="en-US"/>
        </w:rPr>
        <w:t xml:space="preserve">requires participants to list non-obvious uses for a common object </w:t>
      </w:r>
      <w:r w:rsidR="00BB5E23">
        <w:rPr>
          <w:rFonts w:ascii="Garamond" w:hAnsi="Garamond"/>
          <w:color w:val="000000" w:themeColor="text1"/>
          <w:lang w:val="en-US"/>
        </w:rPr>
        <w:t>(Guilford, 1967)</w:t>
      </w:r>
      <w:r w:rsidRPr="000E27D7">
        <w:rPr>
          <w:rFonts w:ascii="Garamond" w:hAnsi="Garamond"/>
          <w:color w:val="000000" w:themeColor="text1"/>
          <w:lang w:val="en-US"/>
        </w:rPr>
        <w:t>.</w:t>
      </w:r>
      <w:r w:rsidR="00925FA7">
        <w:rPr>
          <w:rFonts w:ascii="Garamond" w:hAnsi="Garamond"/>
          <w:color w:val="000000" w:themeColor="text1"/>
          <w:lang w:val="en-US"/>
        </w:rPr>
        <w:t xml:space="preserve"> </w:t>
      </w:r>
      <w:r w:rsidRPr="000E27D7">
        <w:rPr>
          <w:rFonts w:ascii="Garamond" w:hAnsi="Garamond"/>
          <w:color w:val="000000" w:themeColor="text1"/>
          <w:lang w:val="en-US"/>
        </w:rPr>
        <w:t xml:space="preserve">In </w:t>
      </w:r>
      <w:r w:rsidR="005722BE" w:rsidRPr="000E27D7">
        <w:rPr>
          <w:rFonts w:ascii="Garamond" w:hAnsi="Garamond"/>
          <w:color w:val="000000" w:themeColor="text1"/>
          <w:lang w:val="en-US"/>
        </w:rPr>
        <w:t xml:space="preserve">the </w:t>
      </w:r>
      <w:r w:rsidR="00381011">
        <w:rPr>
          <w:rFonts w:ascii="Garamond" w:hAnsi="Garamond"/>
          <w:color w:val="000000" w:themeColor="text1"/>
          <w:lang w:val="en-US"/>
        </w:rPr>
        <w:t>A-AUT database</w:t>
      </w:r>
      <w:r w:rsidRPr="000E27D7">
        <w:rPr>
          <w:rFonts w:ascii="Garamond" w:hAnsi="Garamond"/>
          <w:color w:val="000000" w:themeColor="text1"/>
          <w:lang w:val="en-US"/>
        </w:rPr>
        <w:t xml:space="preserve"> participants were asked to list as many creative uses as they could for </w:t>
      </w:r>
      <w:r w:rsidR="00381011">
        <w:rPr>
          <w:rFonts w:ascii="Garamond" w:hAnsi="Garamond"/>
          <w:color w:val="000000" w:themeColor="text1"/>
          <w:lang w:val="en-US"/>
        </w:rPr>
        <w:t xml:space="preserve">one or more of </w:t>
      </w:r>
      <w:r w:rsidRPr="000E27D7">
        <w:rPr>
          <w:rFonts w:ascii="Garamond" w:hAnsi="Garamond"/>
          <w:color w:val="000000" w:themeColor="text1"/>
          <w:lang w:val="en-US"/>
        </w:rPr>
        <w:t xml:space="preserve">12 everyday objects (i.e., brick, fork, newspaper, …). </w:t>
      </w:r>
      <w:r w:rsidR="005722BE" w:rsidRPr="000E27D7">
        <w:rPr>
          <w:rFonts w:ascii="Garamond" w:hAnsi="Garamond"/>
          <w:color w:val="000000" w:themeColor="text1"/>
          <w:lang w:val="en-US"/>
        </w:rPr>
        <w:t>Participants were given a time limit of two or three minutes. The test</w:t>
      </w:r>
      <w:r w:rsidR="00381011">
        <w:rPr>
          <w:rFonts w:ascii="Garamond" w:hAnsi="Garamond"/>
          <w:color w:val="000000" w:themeColor="text1"/>
          <w:lang w:val="en-US"/>
        </w:rPr>
        <w:t>s</w:t>
      </w:r>
      <w:r w:rsidR="005722BE" w:rsidRPr="000E27D7">
        <w:rPr>
          <w:rFonts w:ascii="Garamond" w:hAnsi="Garamond"/>
          <w:color w:val="000000" w:themeColor="text1"/>
          <w:lang w:val="en-US"/>
        </w:rPr>
        <w:t xml:space="preserve"> </w:t>
      </w:r>
      <w:r w:rsidR="00381011" w:rsidRPr="000E27D7">
        <w:rPr>
          <w:rFonts w:ascii="Garamond" w:hAnsi="Garamond"/>
          <w:color w:val="000000" w:themeColor="text1"/>
          <w:lang w:val="en-US"/>
        </w:rPr>
        <w:t>w</w:t>
      </w:r>
      <w:r w:rsidR="00381011">
        <w:rPr>
          <w:rFonts w:ascii="Garamond" w:hAnsi="Garamond"/>
          <w:color w:val="000000" w:themeColor="text1"/>
          <w:lang w:val="en-US"/>
        </w:rPr>
        <w:t>ere</w:t>
      </w:r>
      <w:r w:rsidR="00381011" w:rsidRPr="000E27D7">
        <w:rPr>
          <w:rFonts w:ascii="Garamond" w:hAnsi="Garamond"/>
          <w:color w:val="000000" w:themeColor="text1"/>
          <w:lang w:val="en-US"/>
        </w:rPr>
        <w:t xml:space="preserve"> </w:t>
      </w:r>
      <w:r w:rsidR="00381011">
        <w:rPr>
          <w:rFonts w:ascii="Garamond" w:hAnsi="Garamond"/>
          <w:color w:val="000000" w:themeColor="text1"/>
          <w:lang w:val="en-US"/>
        </w:rPr>
        <w:t>administered</w:t>
      </w:r>
      <w:r w:rsidR="00381011" w:rsidRPr="000E27D7">
        <w:rPr>
          <w:rFonts w:ascii="Garamond" w:hAnsi="Garamond"/>
          <w:color w:val="000000" w:themeColor="text1"/>
          <w:lang w:val="en-US"/>
        </w:rPr>
        <w:t xml:space="preserve"> </w:t>
      </w:r>
      <w:r w:rsidR="005722BE" w:rsidRPr="000E27D7">
        <w:rPr>
          <w:rFonts w:ascii="Garamond" w:hAnsi="Garamond"/>
          <w:color w:val="000000" w:themeColor="text1"/>
          <w:lang w:val="en-US"/>
        </w:rPr>
        <w:t xml:space="preserve">on a computer, so the participants typed in each creative use on a separate line, for example they type in hammer on the first line, nutcracker on the next line, and so on. For this study we only used the data containing AUT responses from the object “brick”. </w:t>
      </w:r>
    </w:p>
    <w:p w14:paraId="0D5A32C1" w14:textId="6786B308" w:rsidR="00683F1E" w:rsidRDefault="00683F1E" w:rsidP="00683F1E">
      <w:pPr>
        <w:spacing w:line="360" w:lineRule="auto"/>
        <w:rPr>
          <w:rFonts w:ascii="Garamond" w:hAnsi="Garamond"/>
          <w:color w:val="000000" w:themeColor="text1"/>
          <w:lang w:val="en-US"/>
        </w:rPr>
      </w:pPr>
    </w:p>
    <w:p w14:paraId="358F2D26" w14:textId="27167483" w:rsidR="00925FA7" w:rsidRDefault="00925FA7" w:rsidP="00683F1E">
      <w:pPr>
        <w:spacing w:line="360" w:lineRule="auto"/>
        <w:rPr>
          <w:rFonts w:ascii="Garamond" w:hAnsi="Garamond"/>
          <w:b/>
          <w:color w:val="000000" w:themeColor="text1"/>
          <w:lang w:val="en-US"/>
        </w:rPr>
      </w:pPr>
      <w:r w:rsidRPr="00D513B1">
        <w:rPr>
          <w:rFonts w:ascii="Garamond" w:hAnsi="Garamond"/>
          <w:b/>
          <w:color w:val="000000" w:themeColor="text1"/>
          <w:lang w:val="en-US"/>
        </w:rPr>
        <w:t>Data Analysis and Modeling Plan</w:t>
      </w:r>
    </w:p>
    <w:p w14:paraId="46B6C9A0" w14:textId="4C87FACE" w:rsidR="00706B42" w:rsidRDefault="00C97827" w:rsidP="001E1D7A">
      <w:pPr>
        <w:tabs>
          <w:tab w:val="left" w:pos="567"/>
        </w:tabs>
        <w:spacing w:line="360" w:lineRule="auto"/>
        <w:rPr>
          <w:rFonts w:ascii="Garamond" w:hAnsi="Garamond"/>
          <w:color w:val="000000" w:themeColor="text1"/>
          <w:lang w:val="en-US"/>
        </w:rPr>
      </w:pPr>
      <w:r>
        <w:rPr>
          <w:rFonts w:ascii="Garamond" w:hAnsi="Garamond"/>
          <w:color w:val="000000" w:themeColor="text1"/>
          <w:lang w:val="en-US"/>
        </w:rPr>
        <w:t xml:space="preserve">Several steps needed to be taken to provide an algorithm which automated the categorization of the A-AUT brick database. First and foremost, data needed to be prepared and categorized by experts. Hereafter, features needed to be extracted, which were semantic similarity measurements based on word embeddings. Based on these features, clusters analysis </w:t>
      </w:r>
      <w:r w:rsidR="00706B42">
        <w:rPr>
          <w:rFonts w:ascii="Garamond" w:hAnsi="Garamond"/>
          <w:color w:val="000000" w:themeColor="text1"/>
          <w:lang w:val="en-US"/>
        </w:rPr>
        <w:t>was</w:t>
      </w:r>
      <w:r>
        <w:rPr>
          <w:rFonts w:ascii="Garamond" w:hAnsi="Garamond"/>
          <w:color w:val="000000" w:themeColor="text1"/>
          <w:lang w:val="en-US"/>
        </w:rPr>
        <w:t xml:space="preserve"> performed, and a </w:t>
      </w:r>
      <w:r w:rsidR="004A39AD">
        <w:rPr>
          <w:rFonts w:ascii="Garamond" w:hAnsi="Garamond"/>
          <w:color w:val="000000" w:themeColor="text1"/>
          <w:lang w:val="en-US"/>
        </w:rPr>
        <w:lastRenderedPageBreak/>
        <w:t>n</w:t>
      </w:r>
      <w:r>
        <w:rPr>
          <w:rFonts w:ascii="Garamond" w:hAnsi="Garamond"/>
          <w:color w:val="000000" w:themeColor="text1"/>
          <w:lang w:val="en-US"/>
        </w:rPr>
        <w:t xml:space="preserve">eural </w:t>
      </w:r>
      <w:r w:rsidR="004A39AD">
        <w:rPr>
          <w:rFonts w:ascii="Garamond" w:hAnsi="Garamond"/>
          <w:color w:val="000000" w:themeColor="text1"/>
          <w:lang w:val="en-US"/>
        </w:rPr>
        <w:t>n</w:t>
      </w:r>
      <w:r>
        <w:rPr>
          <w:rFonts w:ascii="Garamond" w:hAnsi="Garamond"/>
          <w:color w:val="000000" w:themeColor="text1"/>
          <w:lang w:val="en-US"/>
        </w:rPr>
        <w:t>etwork</w:t>
      </w:r>
      <w:r w:rsidR="00706B42">
        <w:rPr>
          <w:rFonts w:ascii="Garamond" w:hAnsi="Garamond"/>
          <w:color w:val="000000" w:themeColor="text1"/>
          <w:lang w:val="en-US"/>
        </w:rPr>
        <w:t xml:space="preserve"> was</w:t>
      </w:r>
      <w:r>
        <w:rPr>
          <w:rFonts w:ascii="Garamond" w:hAnsi="Garamond"/>
          <w:color w:val="000000" w:themeColor="text1"/>
          <w:lang w:val="en-US"/>
        </w:rPr>
        <w:t xml:space="preserve"> trained. </w:t>
      </w:r>
      <w:r w:rsidR="00026973">
        <w:rPr>
          <w:rFonts w:ascii="Garamond" w:hAnsi="Garamond"/>
          <w:color w:val="000000" w:themeColor="text1"/>
          <w:lang w:val="en-US"/>
        </w:rPr>
        <w:t>Lastly, the NN was compared with between-</w:t>
      </w:r>
      <w:r w:rsidR="004A39AD">
        <w:rPr>
          <w:rFonts w:ascii="Garamond" w:hAnsi="Garamond"/>
          <w:color w:val="000000" w:themeColor="text1"/>
          <w:lang w:val="en-US"/>
        </w:rPr>
        <w:t>expert</w:t>
      </w:r>
      <w:r w:rsidR="00026973">
        <w:rPr>
          <w:rFonts w:ascii="Garamond" w:hAnsi="Garamond"/>
          <w:color w:val="000000" w:themeColor="text1"/>
          <w:lang w:val="en-US"/>
        </w:rPr>
        <w:t xml:space="preserve"> </w:t>
      </w:r>
      <w:r w:rsidR="00E340F3">
        <w:rPr>
          <w:rFonts w:ascii="Garamond" w:hAnsi="Garamond"/>
          <w:color w:val="000000" w:themeColor="text1"/>
          <w:lang w:val="en-US"/>
        </w:rPr>
        <w:t>reliability</w:t>
      </w:r>
      <w:r w:rsidR="00026973">
        <w:rPr>
          <w:rFonts w:ascii="Garamond" w:hAnsi="Garamond"/>
          <w:color w:val="000000" w:themeColor="text1"/>
          <w:lang w:val="en-US"/>
        </w:rPr>
        <w:t xml:space="preserve">. </w:t>
      </w:r>
      <w:r w:rsidR="00706B42">
        <w:rPr>
          <w:rFonts w:ascii="Garamond" w:hAnsi="Garamond"/>
          <w:color w:val="000000" w:themeColor="text1"/>
          <w:lang w:val="en-US"/>
        </w:rPr>
        <w:t xml:space="preserve">These steps will be described in detail in the following paragraphs. </w:t>
      </w:r>
    </w:p>
    <w:p w14:paraId="10E89F39" w14:textId="77777777" w:rsidR="00706B42" w:rsidRDefault="00051759" w:rsidP="001E1D7A">
      <w:pPr>
        <w:tabs>
          <w:tab w:val="left" w:pos="567"/>
        </w:tabs>
        <w:spacing w:line="360" w:lineRule="auto"/>
        <w:rPr>
          <w:rFonts w:ascii="Garamond" w:hAnsi="Garamond"/>
          <w:b/>
          <w:i/>
          <w:lang w:val="en-GB"/>
        </w:rPr>
      </w:pPr>
      <w:r w:rsidRPr="00D513B1">
        <w:rPr>
          <w:rFonts w:ascii="Garamond" w:hAnsi="Garamond"/>
          <w:b/>
          <w:bCs/>
          <w:i/>
          <w:lang w:val="en-GB"/>
        </w:rPr>
        <w:t xml:space="preserve">Data Preparation </w:t>
      </w:r>
      <w:r w:rsidR="00F532E8">
        <w:rPr>
          <w:rFonts w:ascii="Garamond" w:hAnsi="Garamond"/>
          <w:b/>
          <w:bCs/>
          <w:i/>
          <w:lang w:val="en-GB"/>
        </w:rPr>
        <w:t xml:space="preserve">and </w:t>
      </w:r>
      <w:r w:rsidR="00F532E8" w:rsidRPr="005E2D59">
        <w:rPr>
          <w:rFonts w:ascii="Garamond" w:hAnsi="Garamond"/>
          <w:b/>
          <w:i/>
          <w:lang w:val="en-GB"/>
        </w:rPr>
        <w:t>Categorization by Experts</w:t>
      </w:r>
    </w:p>
    <w:p w14:paraId="23CF6EB7" w14:textId="556A3763" w:rsidR="00AB2448" w:rsidRPr="00AB2448" w:rsidRDefault="00544BAA" w:rsidP="001E1D7A">
      <w:pPr>
        <w:tabs>
          <w:tab w:val="left" w:pos="567"/>
        </w:tabs>
        <w:spacing w:line="360" w:lineRule="auto"/>
        <w:rPr>
          <w:rFonts w:ascii="Garamond" w:hAnsi="Garamond"/>
          <w:lang w:val="en-GB"/>
        </w:rPr>
      </w:pPr>
      <w:r>
        <w:rPr>
          <w:rFonts w:ascii="Garamond" w:hAnsi="Garamond"/>
          <w:lang w:val="en-GB"/>
        </w:rPr>
        <w:t>The A-AUT brick database contained 23,625 responses</w:t>
      </w:r>
      <w:r w:rsidR="00925FA7">
        <w:rPr>
          <w:rFonts w:ascii="Garamond" w:hAnsi="Garamond"/>
          <w:lang w:val="en-GB"/>
        </w:rPr>
        <w:t xml:space="preserve">. </w:t>
      </w:r>
      <w:r w:rsidR="00E30DD3">
        <w:rPr>
          <w:rFonts w:ascii="Garamond" w:hAnsi="Garamond"/>
          <w:lang w:val="en-GB"/>
        </w:rPr>
        <w:t xml:space="preserve">Of this database, we used a subset of 6,000 responses for model training. A subset of 6,000 was chosen, for this was large enough to have a representable dataset for model training. Moreover, it was a manageable size for experts to categorize. </w:t>
      </w:r>
      <w:r w:rsidR="004D7DA3">
        <w:rPr>
          <w:rFonts w:ascii="Garamond" w:hAnsi="Garamond"/>
          <w:lang w:val="en-GB"/>
        </w:rPr>
        <w:t>Six experts were hired to categorize the</w:t>
      </w:r>
      <w:r w:rsidR="004C64E7">
        <w:rPr>
          <w:rFonts w:ascii="Garamond" w:hAnsi="Garamond"/>
          <w:lang w:val="en-GB"/>
        </w:rPr>
        <w:t xml:space="preserve"> responses according to a categorization manual (Appendix </w:t>
      </w:r>
      <w:r w:rsidR="008E59EC">
        <w:rPr>
          <w:rFonts w:ascii="Garamond" w:hAnsi="Garamond"/>
          <w:lang w:val="en-GB"/>
        </w:rPr>
        <w:t>A</w:t>
      </w:r>
      <w:r w:rsidR="004C64E7">
        <w:rPr>
          <w:rFonts w:ascii="Garamond" w:hAnsi="Garamond"/>
          <w:lang w:val="en-GB"/>
        </w:rPr>
        <w:t xml:space="preserve">). </w:t>
      </w:r>
      <w:r w:rsidR="00EB7CC1">
        <w:rPr>
          <w:rFonts w:ascii="Garamond" w:hAnsi="Garamond"/>
          <w:lang w:val="en-GB"/>
        </w:rPr>
        <w:t>Data was divided into two subsets of 3</w:t>
      </w:r>
      <w:r w:rsidR="004D7DA3">
        <w:rPr>
          <w:rFonts w:ascii="Garamond" w:hAnsi="Garamond"/>
          <w:lang w:val="en-GB"/>
        </w:rPr>
        <w:t>,</w:t>
      </w:r>
      <w:r w:rsidR="00EB7CC1">
        <w:rPr>
          <w:rFonts w:ascii="Garamond" w:hAnsi="Garamond"/>
          <w:lang w:val="en-GB"/>
        </w:rPr>
        <w:t>000 responses</w:t>
      </w:r>
      <w:r w:rsidR="00847779">
        <w:rPr>
          <w:rFonts w:ascii="Garamond" w:hAnsi="Garamond"/>
          <w:lang w:val="en-GB"/>
        </w:rPr>
        <w:t xml:space="preserve">, which was each categorized by three experts. </w:t>
      </w:r>
      <w:r w:rsidR="00EB7CC1">
        <w:rPr>
          <w:rFonts w:ascii="Garamond" w:hAnsi="Garamond"/>
          <w:lang w:val="en-GB"/>
        </w:rPr>
        <w:t xml:space="preserve"> </w:t>
      </w:r>
      <w:r w:rsidR="00A43C80">
        <w:rPr>
          <w:rFonts w:ascii="Garamond" w:hAnsi="Garamond"/>
          <w:lang w:val="en-GB"/>
        </w:rPr>
        <w:t>E</w:t>
      </w:r>
      <w:r w:rsidR="00847779">
        <w:rPr>
          <w:rFonts w:ascii="Garamond" w:hAnsi="Garamond"/>
          <w:lang w:val="en-GB"/>
        </w:rPr>
        <w:t>xperts</w:t>
      </w:r>
      <w:r w:rsidR="00C90D38">
        <w:rPr>
          <w:rFonts w:ascii="Garamond" w:hAnsi="Garamond"/>
          <w:lang w:val="en-GB"/>
        </w:rPr>
        <w:t xml:space="preserve"> were not allowed to </w:t>
      </w:r>
      <w:r w:rsidR="006B2FB2">
        <w:rPr>
          <w:rFonts w:ascii="Garamond" w:hAnsi="Garamond"/>
          <w:lang w:val="en-GB"/>
        </w:rPr>
        <w:t xml:space="preserve">discuss category decisions with </w:t>
      </w:r>
      <w:r w:rsidR="00A95018">
        <w:rPr>
          <w:rFonts w:ascii="Garamond" w:hAnsi="Garamond"/>
          <w:lang w:val="en-GB"/>
        </w:rPr>
        <w:t>each other</w:t>
      </w:r>
      <w:r w:rsidR="00026973">
        <w:rPr>
          <w:rFonts w:ascii="Garamond" w:hAnsi="Garamond"/>
          <w:lang w:val="en-GB"/>
        </w:rPr>
        <w:t xml:space="preserve">, so categorization was done blindly from the other experts. </w:t>
      </w:r>
      <w:r w:rsidR="00A95018">
        <w:rPr>
          <w:rFonts w:ascii="Garamond" w:hAnsi="Garamond"/>
          <w:lang w:val="en-GB"/>
        </w:rPr>
        <w:t xml:space="preserve"> </w:t>
      </w:r>
      <w:r w:rsidR="00026973">
        <w:rPr>
          <w:rFonts w:ascii="Garamond" w:hAnsi="Garamond"/>
          <w:lang w:val="en-GB"/>
        </w:rPr>
        <w:t>Also, experts</w:t>
      </w:r>
      <w:r w:rsidR="00A95018">
        <w:rPr>
          <w:rFonts w:ascii="Garamond" w:hAnsi="Garamond"/>
          <w:lang w:val="en-GB"/>
        </w:rPr>
        <w:t xml:space="preserve"> were </w:t>
      </w:r>
      <w:r w:rsidR="00A43C80">
        <w:rPr>
          <w:rFonts w:ascii="Garamond" w:hAnsi="Garamond"/>
          <w:lang w:val="en-GB"/>
        </w:rPr>
        <w:t xml:space="preserve">allowed to label responses </w:t>
      </w:r>
      <w:r w:rsidR="00A95018">
        <w:rPr>
          <w:rFonts w:ascii="Garamond" w:hAnsi="Garamond"/>
          <w:lang w:val="en-GB"/>
        </w:rPr>
        <w:t>to</w:t>
      </w:r>
      <w:r w:rsidR="00A43C80">
        <w:rPr>
          <w:rFonts w:ascii="Garamond" w:hAnsi="Garamond"/>
          <w:lang w:val="en-GB"/>
        </w:rPr>
        <w:t xml:space="preserve"> multiple categories. </w:t>
      </w:r>
      <w:r w:rsidR="00026973">
        <w:rPr>
          <w:rFonts w:ascii="Garamond" w:hAnsi="Garamond"/>
          <w:lang w:val="en-GB"/>
        </w:rPr>
        <w:t>To combine the separately categorized responses, t</w:t>
      </w:r>
      <w:r w:rsidR="00A95018">
        <w:rPr>
          <w:rFonts w:ascii="Garamond" w:hAnsi="Garamond"/>
          <w:lang w:val="en-GB"/>
        </w:rPr>
        <w:t>he mod</w:t>
      </w:r>
      <w:r w:rsidR="008A1C75">
        <w:rPr>
          <w:rFonts w:ascii="Garamond" w:hAnsi="Garamond"/>
          <w:lang w:val="en-GB"/>
        </w:rPr>
        <w:t>us</w:t>
      </w:r>
      <w:r w:rsidR="00A95018">
        <w:rPr>
          <w:rFonts w:ascii="Garamond" w:hAnsi="Garamond"/>
          <w:lang w:val="en-GB"/>
        </w:rPr>
        <w:t xml:space="preserve"> </w:t>
      </w:r>
      <w:r w:rsidR="008A1C75">
        <w:rPr>
          <w:rFonts w:ascii="Garamond" w:hAnsi="Garamond"/>
          <w:lang w:val="en-GB"/>
        </w:rPr>
        <w:t xml:space="preserve">of the three </w:t>
      </w:r>
      <w:r w:rsidR="00FC28A6">
        <w:rPr>
          <w:rFonts w:ascii="Garamond" w:hAnsi="Garamond"/>
          <w:lang w:val="en-GB"/>
        </w:rPr>
        <w:t>experts</w:t>
      </w:r>
      <w:r w:rsidR="008A1C75">
        <w:rPr>
          <w:rFonts w:ascii="Garamond" w:hAnsi="Garamond"/>
          <w:lang w:val="en-GB"/>
        </w:rPr>
        <w:t xml:space="preserve"> per dataset was calculated. The modus is the number with the highest occurrence in a vector. </w:t>
      </w:r>
      <w:r w:rsidR="00FC28A6">
        <w:rPr>
          <w:rFonts w:ascii="Garamond" w:hAnsi="Garamond"/>
          <w:lang w:val="en-GB"/>
        </w:rPr>
        <w:t xml:space="preserve">Every expert </w:t>
      </w:r>
      <w:r w:rsidR="009F2A49">
        <w:rPr>
          <w:rFonts w:ascii="Garamond" w:hAnsi="Garamond"/>
          <w:lang w:val="en-GB"/>
        </w:rPr>
        <w:t xml:space="preserve">categorized responses to one or multiple labels. </w:t>
      </w:r>
      <w:r w:rsidR="008B1472">
        <w:rPr>
          <w:rFonts w:ascii="Garamond" w:hAnsi="Garamond"/>
          <w:lang w:val="en-GB"/>
        </w:rPr>
        <w:t xml:space="preserve">The first column of the data frame contained categories of which the experts thought they belonged best to the responses, the second column contained the second best, and so on. </w:t>
      </w:r>
      <w:r w:rsidR="00FC7AAA">
        <w:rPr>
          <w:rFonts w:ascii="Garamond" w:hAnsi="Garamond"/>
          <w:lang w:val="en-GB"/>
        </w:rPr>
        <w:t xml:space="preserve">The modus was calculated for every column over three experts per subset of 3,000 responses. </w:t>
      </w:r>
      <w:r w:rsidR="008B1472">
        <w:rPr>
          <w:rFonts w:ascii="Garamond" w:hAnsi="Garamond"/>
          <w:lang w:val="en-GB"/>
        </w:rPr>
        <w:t xml:space="preserve"> </w:t>
      </w:r>
      <w:r w:rsidR="00026973">
        <w:rPr>
          <w:rFonts w:ascii="Garamond" w:hAnsi="Garamond"/>
          <w:lang w:val="en-GB"/>
        </w:rPr>
        <w:t>Resulting in a final categorized dataset of 6,000 responses</w:t>
      </w:r>
      <w:r w:rsidR="00B41982">
        <w:rPr>
          <w:rFonts w:ascii="Garamond" w:hAnsi="Garamond"/>
          <w:lang w:val="en-GB"/>
        </w:rPr>
        <w:t xml:space="preserve">. </w:t>
      </w:r>
      <w:r w:rsidR="00BB5E23" w:rsidRPr="000E27D7">
        <w:rPr>
          <w:rFonts w:ascii="Garamond" w:hAnsi="Garamond"/>
          <w:color w:val="000000" w:themeColor="text1"/>
          <w:shd w:val="clear" w:color="auto" w:fill="FFFFFF"/>
          <w:lang w:val="en-US"/>
        </w:rPr>
        <w:t>Analysis was conducted in R (R Core Team, 2014).</w:t>
      </w:r>
    </w:p>
    <w:p w14:paraId="67D71CEC" w14:textId="25DD5F9E" w:rsidR="0071561C" w:rsidRDefault="0071561C" w:rsidP="001E1D7A">
      <w:pPr>
        <w:tabs>
          <w:tab w:val="left" w:pos="567"/>
        </w:tabs>
        <w:spacing w:line="360" w:lineRule="auto"/>
        <w:rPr>
          <w:rFonts w:ascii="Garamond" w:hAnsi="Garamond"/>
          <w:b/>
          <w:bCs/>
          <w:i/>
          <w:lang w:val="en-GB"/>
        </w:rPr>
      </w:pPr>
      <w:r w:rsidRPr="00A95018">
        <w:rPr>
          <w:rFonts w:ascii="Garamond" w:hAnsi="Garamond"/>
          <w:b/>
          <w:bCs/>
          <w:i/>
          <w:lang w:val="en-GB"/>
        </w:rPr>
        <w:t xml:space="preserve">Feature </w:t>
      </w:r>
      <w:r w:rsidR="00FE0301" w:rsidRPr="00A95018">
        <w:rPr>
          <w:rFonts w:ascii="Garamond" w:hAnsi="Garamond"/>
          <w:b/>
          <w:bCs/>
          <w:i/>
          <w:lang w:val="en-GB"/>
        </w:rPr>
        <w:t>E</w:t>
      </w:r>
      <w:r w:rsidRPr="00A95018">
        <w:rPr>
          <w:rFonts w:ascii="Garamond" w:hAnsi="Garamond"/>
          <w:b/>
          <w:bCs/>
          <w:i/>
          <w:lang w:val="en-GB"/>
        </w:rPr>
        <w:t>xtraction</w:t>
      </w:r>
    </w:p>
    <w:p w14:paraId="427D7DA6" w14:textId="32434250" w:rsidR="0071561C" w:rsidRDefault="00B818B9" w:rsidP="001E1D7A">
      <w:pPr>
        <w:tabs>
          <w:tab w:val="left" w:pos="567"/>
        </w:tabs>
        <w:spacing w:line="360" w:lineRule="auto"/>
        <w:rPr>
          <w:rFonts w:ascii="Garamond" w:hAnsi="Garamond"/>
          <w:lang w:val="en-GB"/>
        </w:rPr>
      </w:pPr>
      <w:r>
        <w:rPr>
          <w:rFonts w:ascii="Garamond" w:hAnsi="Garamond"/>
          <w:iCs/>
          <w:lang w:val="en-GB"/>
        </w:rPr>
        <w:t xml:space="preserve">Features can be interpreted as predictors. </w:t>
      </w:r>
      <w:r w:rsidR="00623541">
        <w:rPr>
          <w:rFonts w:ascii="Garamond" w:hAnsi="Garamond"/>
          <w:iCs/>
          <w:lang w:val="en-GB"/>
        </w:rPr>
        <w:t>In text data, for example,</w:t>
      </w:r>
      <w:r>
        <w:rPr>
          <w:rFonts w:ascii="Garamond" w:hAnsi="Garamond"/>
          <w:iCs/>
          <w:lang w:val="en-GB"/>
        </w:rPr>
        <w:t xml:space="preserve"> important predictors could be semantic information and phonetic information. Therefore, one would like to extract this information from the data and use this as input to a learning algorithm. </w:t>
      </w:r>
      <w:r w:rsidR="00623541">
        <w:rPr>
          <w:rFonts w:ascii="Garamond" w:hAnsi="Garamond"/>
          <w:iCs/>
          <w:lang w:val="en-GB"/>
        </w:rPr>
        <w:t>In this study, features were</w:t>
      </w:r>
      <w:r w:rsidR="00623541">
        <w:rPr>
          <w:rFonts w:ascii="Garamond" w:hAnsi="Garamond"/>
          <w:lang w:val="en-GB"/>
        </w:rPr>
        <w:t xml:space="preserve"> </w:t>
      </w:r>
      <w:r w:rsidR="003D13CF">
        <w:rPr>
          <w:rFonts w:ascii="Garamond" w:hAnsi="Garamond"/>
          <w:lang w:val="en-GB"/>
        </w:rPr>
        <w:t>derived from a large Wikipedia corpus, containing Dutch word embeddings</w:t>
      </w:r>
      <w:r w:rsidR="007F6AC8">
        <w:rPr>
          <w:rFonts w:ascii="Garamond" w:hAnsi="Garamond"/>
          <w:lang w:val="en-GB"/>
        </w:rPr>
        <w:t xml:space="preserve"> (Bojanowski et al., 2017)</w:t>
      </w:r>
      <w:r w:rsidR="003D13CF">
        <w:rPr>
          <w:rFonts w:ascii="Garamond" w:hAnsi="Garamond"/>
          <w:lang w:val="en-GB"/>
        </w:rPr>
        <w:t xml:space="preserve">. </w:t>
      </w:r>
      <w:r w:rsidR="008C72EE">
        <w:rPr>
          <w:rFonts w:ascii="Garamond" w:hAnsi="Garamond"/>
          <w:lang w:val="en-GB"/>
        </w:rPr>
        <w:t>The word embeddings</w:t>
      </w:r>
      <w:r w:rsidR="00A04C2E">
        <w:rPr>
          <w:rFonts w:ascii="Garamond" w:hAnsi="Garamond"/>
          <w:lang w:val="en-GB"/>
        </w:rPr>
        <w:t>, which were</w:t>
      </w:r>
      <w:r w:rsidR="008C72EE">
        <w:rPr>
          <w:rFonts w:ascii="Garamond" w:hAnsi="Garamond"/>
          <w:lang w:val="en-GB"/>
        </w:rPr>
        <w:t xml:space="preserve"> </w:t>
      </w:r>
      <w:r w:rsidR="00A04C2E">
        <w:rPr>
          <w:rFonts w:ascii="Garamond" w:hAnsi="Garamond"/>
          <w:lang w:val="en-GB"/>
        </w:rPr>
        <w:t>vectors of length 300,</w:t>
      </w:r>
      <w:r w:rsidR="008C72EE">
        <w:rPr>
          <w:rFonts w:ascii="Garamond" w:hAnsi="Garamond"/>
          <w:lang w:val="en-GB"/>
        </w:rPr>
        <w:t xml:space="preserve"> were obtained using the Word2Vec skip-gram model. We will first briefly review the skip-gram model. </w:t>
      </w:r>
    </w:p>
    <w:p w14:paraId="634A2311" w14:textId="77777777" w:rsidR="006D37CB" w:rsidRDefault="008C72EE" w:rsidP="001E1D7A">
      <w:pPr>
        <w:tabs>
          <w:tab w:val="left" w:pos="567"/>
        </w:tabs>
        <w:spacing w:line="360" w:lineRule="auto"/>
        <w:rPr>
          <w:rFonts w:ascii="Garamond" w:hAnsi="Garamond"/>
          <w:lang w:val="en-GB"/>
        </w:rPr>
      </w:pPr>
      <w:r>
        <w:rPr>
          <w:rFonts w:ascii="Garamond" w:hAnsi="Garamond"/>
          <w:lang w:val="en-GB"/>
        </w:rPr>
        <w:tab/>
        <w:t xml:space="preserve">Given a </w:t>
      </w:r>
      <w:r w:rsidR="00940173">
        <w:rPr>
          <w:rFonts w:ascii="Garamond" w:hAnsi="Garamond"/>
          <w:lang w:val="en-GB"/>
        </w:rPr>
        <w:t xml:space="preserve">sequence of training words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w:t>
      </w:r>
      <w:r w:rsidR="00940173">
        <w:rPr>
          <w:rFonts w:ascii="Garamond" w:hAnsi="Garamond"/>
          <w:lang w:val="en-GB"/>
        </w:rPr>
        <w:t xml:space="preserve"> </w:t>
      </w:r>
      <w:r>
        <w:rPr>
          <w:rFonts w:ascii="Garamond" w:hAnsi="Garamond"/>
          <w:lang w:val="en-GB"/>
        </w:rPr>
        <w:t>the goal is to learn a vectoral representation for each word</w:t>
      </w:r>
      <w:r w:rsidR="0074384D">
        <w:rPr>
          <w:rFonts w:ascii="Garamond" w:hAnsi="Garamond"/>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 xml:space="preserve">. Given a large training corpus represented as a sequence of words, the objective of the skip-gram model is to maximize </w:t>
      </w:r>
      <w:r w:rsidR="00B80268">
        <w:rPr>
          <w:rFonts w:ascii="Garamond" w:hAnsi="Garamond"/>
          <w:lang w:val="en-GB"/>
        </w:rPr>
        <w:t xml:space="preserve">the </w:t>
      </w:r>
      <w:r w:rsidR="006D37CB">
        <w:rPr>
          <w:rFonts w:ascii="Garamond" w:hAnsi="Garamond"/>
          <w:lang w:val="en-GB"/>
        </w:rPr>
        <w:t xml:space="preserve">average </w:t>
      </w:r>
      <w:r>
        <w:rPr>
          <w:rFonts w:ascii="Garamond" w:hAnsi="Garamond"/>
          <w:lang w:val="en-GB"/>
        </w:rPr>
        <w:t>log-likelihood</w:t>
      </w:r>
      <w:r w:rsidR="00B80268">
        <w:rPr>
          <w:rFonts w:ascii="Garamond" w:hAnsi="Garamond"/>
          <w:lang w:val="en-GB"/>
        </w:rPr>
        <w:t xml:space="preserve">. </w:t>
      </w:r>
    </w:p>
    <w:p w14:paraId="2E30343E" w14:textId="77777777" w:rsidR="006D37CB" w:rsidRDefault="0009253F" w:rsidP="006D37CB">
      <w:pPr>
        <w:tabs>
          <w:tab w:val="left" w:pos="4040"/>
        </w:tabs>
        <w:spacing w:line="360" w:lineRule="auto"/>
        <w:rPr>
          <w:rFonts w:ascii="Garamond" w:hAnsi="Garamond"/>
          <w:lang w:val="en-GB"/>
        </w:rPr>
      </w:pPr>
      <w:r>
        <w:rPr>
          <w:rFonts w:ascii="Garamond" w:hAnsi="Garamond"/>
          <w:noProof/>
          <w:lang w:val="en-US" w:eastAsia="en-US"/>
        </w:rPr>
        <mc:AlternateContent>
          <mc:Choice Requires="wps">
            <w:drawing>
              <wp:anchor distT="0" distB="0" distL="114300" distR="114300" simplePos="0" relativeHeight="251682816" behindDoc="0" locked="0" layoutInCell="1" allowOverlap="1" wp14:anchorId="1DC64601" wp14:editId="5A7843DE">
                <wp:simplePos x="0" y="0"/>
                <wp:positionH relativeFrom="column">
                  <wp:posOffset>4145915</wp:posOffset>
                </wp:positionH>
                <wp:positionV relativeFrom="paragraph">
                  <wp:posOffset>377401</wp:posOffset>
                </wp:positionV>
                <wp:extent cx="372534" cy="381000"/>
                <wp:effectExtent l="0" t="0" r="0" b="0"/>
                <wp:wrapNone/>
                <wp:docPr id="23" name="Tekstvak 23"/>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14:paraId="75F03091" w14:textId="77777777" w:rsidR="00334F7D" w:rsidRPr="0009253F" w:rsidRDefault="00334F7D">
                            <w:pPr>
                              <w:rPr>
                                <w:rFonts w:ascii="Garamond" w:hAnsi="Garamond"/>
                                <w:sz w:val="22"/>
                                <w:szCs w:val="22"/>
                              </w:rPr>
                            </w:pPr>
                            <w:r w:rsidRPr="0009253F">
                              <w:rPr>
                                <w:rFonts w:ascii="Garamond" w:hAnsi="Garamond"/>
                                <w:sz w:val="22"/>
                                <w:szCs w:val="22"/>
                              </w:rPr>
                              <w:t>(1)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C64601" id="_x0000_t202" coordsize="21600,21600" o:spt="202" path="m,l,21600r21600,l21600,xe">
                <v:stroke joinstyle="miter"/>
                <v:path gradientshapeok="t" o:connecttype="rect"/>
              </v:shapetype>
              <v:shape id="Tekstvak 23" o:spid="_x0000_s1026" type="#_x0000_t202" style="position:absolute;margin-left:326.45pt;margin-top:29.7pt;width:29.35pt;height:30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" fillcolor="white [3201]" stroked="f" strokeweight=".5pt">
                <v:textbox>
                  <w:txbxContent>
                    <w:p w14:paraId="75F03091" w14:textId="77777777" w:rsidR="00334F7D" w:rsidRPr="0009253F" w:rsidRDefault="00334F7D">
                      <w:pPr>
                        <w:rPr>
                          <w:rFonts w:ascii="Garamond" w:hAnsi="Garamond"/>
                          <w:sz w:val="22"/>
                          <w:szCs w:val="22"/>
                        </w:rPr>
                      </w:pPr>
                      <w:r w:rsidRPr="0009253F">
                        <w:rPr>
                          <w:rFonts w:ascii="Garamond" w:hAnsi="Garamond"/>
                          <w:sz w:val="22"/>
                          <w:szCs w:val="22"/>
                        </w:rPr>
                        <w:t>(1) _</w:t>
                      </w:r>
                    </w:p>
                  </w:txbxContent>
                </v:textbox>
              </v:shape>
            </w:pict>
          </mc:Fallback>
        </mc:AlternateContent>
      </w:r>
      <w:r w:rsidR="006D37CB">
        <w:rPr>
          <w:rFonts w:ascii="Garamond" w:hAnsi="Garamond"/>
          <w:lang w:val="en-GB"/>
        </w:rPr>
        <w:tab/>
      </w:r>
    </w:p>
    <w:p w14:paraId="0A510C0A" w14:textId="77777777" w:rsidR="006D37CB" w:rsidRDefault="00334F7D" w:rsidP="006D37CB">
      <w:pPr>
        <w:tabs>
          <w:tab w:val="left" w:pos="4040"/>
        </w:tabs>
        <w:spacing w:line="360" w:lineRule="auto"/>
        <w:rPr>
          <w:rFonts w:ascii="Garamond" w:hAnsi="Garamond"/>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nary>
                <m:naryPr>
                  <m:chr m:val="∑"/>
                  <m:limLoc m:val="undOvr"/>
                  <m:supHide m:val="1"/>
                  <m:ctrlPr>
                    <w:rPr>
                      <w:rFonts w:ascii="Cambria Math" w:hAnsi="Cambria Math"/>
                      <w:i/>
                      <w:lang w:val="en-GB"/>
                    </w:rPr>
                  </m:ctrlPr>
                </m:naryPr>
                <m:sub>
                  <m:r>
                    <w:rPr>
                      <w:rFonts w:ascii="Cambria Math" w:hAnsi="Cambria Math"/>
                      <w:lang w:val="en-GB"/>
                    </w:rPr>
                    <m:t>-c≤j≤c, j≠0</m:t>
                  </m:r>
                </m:sub>
                <m:sup/>
                <m:e>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p</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e>
              </m:nary>
            </m:e>
          </m:nary>
          <m:r>
            <w:rPr>
              <w:rFonts w:ascii="Cambria Math" w:hAnsi="Cambria Math"/>
              <w:lang w:val="en-GB"/>
            </w:rPr>
            <m:t>)</m:t>
          </m:r>
        </m:oMath>
      </m:oMathPara>
    </w:p>
    <w:p w14:paraId="6247831E" w14:textId="77777777" w:rsidR="006D37CB" w:rsidRDefault="006D37CB" w:rsidP="001E1D7A">
      <w:pPr>
        <w:tabs>
          <w:tab w:val="left" w:pos="567"/>
        </w:tabs>
        <w:spacing w:line="360" w:lineRule="auto"/>
        <w:rPr>
          <w:rFonts w:ascii="Garamond" w:hAnsi="Garamond"/>
          <w:lang w:val="en-GB"/>
        </w:rPr>
      </w:pPr>
    </w:p>
    <w:p w14:paraId="6C7E0B89" w14:textId="77777777" w:rsidR="00410F0B" w:rsidRDefault="004406DB" w:rsidP="001E1D7A">
      <w:pPr>
        <w:tabs>
          <w:tab w:val="left" w:pos="567"/>
        </w:tabs>
        <w:spacing w:line="360" w:lineRule="auto"/>
        <w:rPr>
          <w:rFonts w:ascii="Garamond" w:hAnsi="Garamond"/>
          <w:lang w:val="en-GB"/>
        </w:rPr>
      </w:pPr>
      <w:r>
        <w:rPr>
          <w:rFonts w:ascii="Garamond" w:hAnsi="Garamond"/>
          <w:lang w:val="en-GB"/>
        </w:rPr>
        <w:t xml:space="preserve">Where c is the size of the training context (this can be a function of the centre word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 xml:space="preserve">). A larger c results in more training examples and leads to higher accuracy. </w:t>
      </w:r>
    </w:p>
    <w:p w14:paraId="3A8D675A" w14:textId="77777777" w:rsidR="006113E4" w:rsidRDefault="004406DB" w:rsidP="001E1D7A">
      <w:pPr>
        <w:tabs>
          <w:tab w:val="left" w:pos="567"/>
        </w:tabs>
        <w:spacing w:line="360" w:lineRule="auto"/>
        <w:rPr>
          <w:rFonts w:ascii="Garamond" w:hAnsi="Garamond"/>
          <w:lang w:val="en-GB"/>
        </w:rPr>
      </w:pPr>
      <w:r>
        <w:rPr>
          <w:rFonts w:ascii="Garamond" w:hAnsi="Garamond"/>
          <w:lang w:val="en-GB"/>
        </w:rPr>
        <w:lastRenderedPageBreak/>
        <w:tab/>
      </w:r>
      <w:r w:rsidR="00B80268">
        <w:rPr>
          <w:rFonts w:ascii="Garamond" w:hAnsi="Garamond"/>
          <w:lang w:val="en-GB"/>
        </w:rPr>
        <w:t xml:space="preserve">The essence of the skim-gram model is that it uses </w:t>
      </w:r>
      <w:r w:rsidR="006113E4">
        <w:rPr>
          <w:rFonts w:ascii="Garamond" w:hAnsi="Garamond"/>
          <w:lang w:val="en-GB"/>
        </w:rPr>
        <w:t xml:space="preserve">the context of words. </w:t>
      </w:r>
      <w:r w:rsidR="00A2503F">
        <w:rPr>
          <w:rFonts w:ascii="Garamond" w:hAnsi="Garamond"/>
          <w:lang w:val="en-GB"/>
        </w:rPr>
        <w:t>For example</w:t>
      </w:r>
      <w:r w:rsidR="006113E4">
        <w:rPr>
          <w:rFonts w:ascii="Garamond" w:hAnsi="Garamond"/>
          <w:lang w:val="en-GB"/>
        </w:rPr>
        <w:t xml:space="preserve">, what words tend to appear together with the word “horse” when you look at its appearances in a large text corpus? In other words, you can guess how close two words are to each other by looking at what other words appear in the same context. This is called the distributional hypothesis. </w:t>
      </w:r>
    </w:p>
    <w:p w14:paraId="3A2549B0" w14:textId="0FCF6C3F" w:rsidR="00F51C0C" w:rsidRPr="00F51C0C" w:rsidRDefault="00884754" w:rsidP="00F51C0C">
      <w:pPr>
        <w:tabs>
          <w:tab w:val="left" w:pos="567"/>
        </w:tabs>
        <w:spacing w:line="360" w:lineRule="auto"/>
        <w:rPr>
          <w:rFonts w:ascii="Garamond" w:hAnsi="Garamond"/>
          <w:lang w:val="en-GB"/>
        </w:rPr>
      </w:pPr>
      <w:r>
        <w:rPr>
          <w:rFonts w:ascii="Garamond" w:hAnsi="Garamond"/>
          <w:lang w:val="en-GB"/>
        </w:rPr>
        <w:tab/>
        <w:t xml:space="preserve">The skip-gram model was already trained on </w:t>
      </w:r>
      <w:r w:rsidR="00675BAC">
        <w:rPr>
          <w:rFonts w:ascii="Garamond" w:hAnsi="Garamond"/>
          <w:lang w:val="en-GB"/>
        </w:rPr>
        <w:t>a</w:t>
      </w:r>
      <w:r>
        <w:rPr>
          <w:rFonts w:ascii="Garamond" w:hAnsi="Garamond"/>
          <w:lang w:val="en-GB"/>
        </w:rPr>
        <w:t xml:space="preserve"> Wikipedia </w:t>
      </w:r>
      <w:r w:rsidR="00675BAC">
        <w:rPr>
          <w:rFonts w:ascii="Garamond" w:hAnsi="Garamond"/>
          <w:lang w:val="en-GB"/>
        </w:rPr>
        <w:t>corpus;</w:t>
      </w:r>
      <w:r>
        <w:rPr>
          <w:rFonts w:ascii="Garamond" w:hAnsi="Garamond"/>
          <w:lang w:val="en-GB"/>
        </w:rPr>
        <w:t xml:space="preserve"> therefore</w:t>
      </w:r>
      <w:r w:rsidR="00675BAC">
        <w:rPr>
          <w:rFonts w:ascii="Garamond" w:hAnsi="Garamond"/>
          <w:lang w:val="en-GB"/>
        </w:rPr>
        <w:t>,</w:t>
      </w:r>
      <w:r>
        <w:rPr>
          <w:rFonts w:ascii="Garamond" w:hAnsi="Garamond"/>
          <w:lang w:val="en-GB"/>
        </w:rPr>
        <w:t xml:space="preserve"> we could match the embeddings to the corresponding </w:t>
      </w:r>
      <w:r w:rsidR="00F36A06">
        <w:rPr>
          <w:rFonts w:ascii="Garamond" w:hAnsi="Garamond"/>
          <w:lang w:val="en-GB"/>
        </w:rPr>
        <w:t xml:space="preserve">unique </w:t>
      </w:r>
      <w:r>
        <w:rPr>
          <w:rFonts w:ascii="Garamond" w:hAnsi="Garamond"/>
          <w:lang w:val="en-GB"/>
        </w:rPr>
        <w:t xml:space="preserve">words from the AUT database. </w:t>
      </w:r>
      <w:r w:rsidR="00491F6F">
        <w:rPr>
          <w:rFonts w:ascii="Garamond" w:hAnsi="Garamond"/>
          <w:lang w:val="en-GB"/>
        </w:rPr>
        <w:t xml:space="preserve">Still, we needed to transform the unique words back to </w:t>
      </w:r>
      <w:r w:rsidR="00F36A06">
        <w:rPr>
          <w:rFonts w:ascii="Garamond" w:hAnsi="Garamond"/>
          <w:lang w:val="en-GB"/>
        </w:rPr>
        <w:t xml:space="preserve">the original AUT </w:t>
      </w:r>
      <w:r w:rsidR="00491F6F">
        <w:rPr>
          <w:rFonts w:ascii="Garamond" w:hAnsi="Garamond"/>
          <w:lang w:val="en-GB"/>
        </w:rPr>
        <w:t>responses</w:t>
      </w:r>
      <w:r w:rsidR="00407AEE">
        <w:rPr>
          <w:rFonts w:ascii="Garamond" w:hAnsi="Garamond"/>
          <w:lang w:val="en-GB"/>
        </w:rPr>
        <w:t>, which were phrases</w:t>
      </w:r>
      <w:r w:rsidR="00F36A06">
        <w:rPr>
          <w:rFonts w:ascii="Garamond" w:hAnsi="Garamond"/>
          <w:lang w:val="en-GB"/>
        </w:rPr>
        <w:t xml:space="preserve">. </w:t>
      </w:r>
      <w:r w:rsidR="00407AEE">
        <w:rPr>
          <w:rFonts w:ascii="Garamond" w:hAnsi="Garamond"/>
          <w:lang w:val="en-GB"/>
        </w:rPr>
        <w:t>So</w:t>
      </w:r>
      <w:r w:rsidR="00D60BD5">
        <w:rPr>
          <w:rFonts w:ascii="Garamond" w:hAnsi="Garamond"/>
          <w:lang w:val="en-GB"/>
        </w:rPr>
        <w:t>,</w:t>
      </w:r>
      <w:r w:rsidR="00407AEE">
        <w:rPr>
          <w:rFonts w:ascii="Garamond" w:hAnsi="Garamond"/>
          <w:lang w:val="en-GB"/>
        </w:rPr>
        <w:t xml:space="preserve"> we combined the word embeddings of separate words in each response </w:t>
      </w:r>
      <w:r w:rsidR="00D60BD5">
        <w:rPr>
          <w:rFonts w:ascii="Garamond" w:hAnsi="Garamond"/>
          <w:lang w:val="en-GB"/>
        </w:rPr>
        <w:t xml:space="preserve">using unweighted averaging. </w:t>
      </w:r>
      <w:r w:rsidR="00F36A06" w:rsidRPr="00F36A06">
        <w:rPr>
          <w:rFonts w:ascii="Garamond" w:hAnsi="Garamond"/>
          <w:lang w:val="en-US"/>
        </w:rPr>
        <w:t xml:space="preserve">Unweighted averaging </w:t>
      </w:r>
      <w:r w:rsidR="00F36A06">
        <w:rPr>
          <w:rFonts w:ascii="Garamond" w:hAnsi="Garamond"/>
          <w:lang w:val="en-US"/>
        </w:rPr>
        <w:t>was found</w:t>
      </w:r>
      <w:r w:rsidR="00F36A06" w:rsidRPr="00F36A06">
        <w:rPr>
          <w:rFonts w:ascii="Garamond" w:hAnsi="Garamond"/>
          <w:lang w:val="en-US"/>
        </w:rPr>
        <w:t xml:space="preserve"> to do well in represent</w:t>
      </w:r>
      <w:r w:rsidR="00F36A06">
        <w:rPr>
          <w:rFonts w:ascii="Garamond" w:hAnsi="Garamond"/>
          <w:lang w:val="en-US"/>
        </w:rPr>
        <w:t>ations of</w:t>
      </w:r>
      <w:r w:rsidR="00F36A06" w:rsidRPr="00F36A06">
        <w:rPr>
          <w:rFonts w:ascii="Garamond" w:hAnsi="Garamond"/>
          <w:lang w:val="en-US"/>
        </w:rPr>
        <w:t xml:space="preserve"> short phrases (</w:t>
      </w:r>
      <w:proofErr w:type="spellStart"/>
      <w:r w:rsidR="00F36A06" w:rsidRPr="00F36A06">
        <w:rPr>
          <w:rFonts w:ascii="Garamond" w:hAnsi="Garamond"/>
          <w:lang w:val="en-US"/>
        </w:rPr>
        <w:t>Mikolov</w:t>
      </w:r>
      <w:proofErr w:type="spellEnd"/>
      <w:r w:rsidR="00F36A06" w:rsidRPr="00F36A06">
        <w:rPr>
          <w:rFonts w:ascii="Garamond" w:hAnsi="Garamond"/>
          <w:lang w:val="en-US"/>
        </w:rPr>
        <w:t>,</w:t>
      </w:r>
      <w:r w:rsidR="00BA2888">
        <w:rPr>
          <w:rFonts w:ascii="Garamond" w:hAnsi="Garamond"/>
          <w:lang w:val="en-US"/>
        </w:rPr>
        <w:t xml:space="preserve"> </w:t>
      </w:r>
      <w:proofErr w:type="spellStart"/>
      <w:r w:rsidR="00BA2888" w:rsidRPr="00C17B9D">
        <w:rPr>
          <w:rFonts w:ascii="Garamond" w:hAnsi="Garamond" w:cs="Arial"/>
          <w:color w:val="000000" w:themeColor="text1"/>
          <w:sz w:val="22"/>
          <w:szCs w:val="22"/>
          <w:shd w:val="clear" w:color="auto" w:fill="FFFFFF"/>
          <w:lang w:val="en-US"/>
          <w:rPrChange w:id="6" w:author="Emma Schreurs" w:date="2020-01-27T15:38:00Z">
            <w:rPr>
              <w:rFonts w:ascii="Garamond" w:hAnsi="Garamond" w:cs="Arial"/>
              <w:color w:val="000000" w:themeColor="text1"/>
              <w:sz w:val="22"/>
              <w:szCs w:val="22"/>
              <w:shd w:val="clear" w:color="auto" w:fill="FFFFFF"/>
            </w:rPr>
          </w:rPrChange>
        </w:rPr>
        <w:t>Yih</w:t>
      </w:r>
      <w:proofErr w:type="spellEnd"/>
      <w:r w:rsidR="00BA2888">
        <w:rPr>
          <w:rFonts w:ascii="Garamond" w:hAnsi="Garamond" w:cs="Arial"/>
          <w:color w:val="000000" w:themeColor="text1"/>
          <w:sz w:val="22"/>
          <w:szCs w:val="22"/>
          <w:shd w:val="clear" w:color="auto" w:fill="FFFFFF"/>
          <w:lang w:val="en-US"/>
        </w:rPr>
        <w:t xml:space="preserve"> &amp; </w:t>
      </w:r>
      <w:r w:rsidR="00BA2888" w:rsidRPr="00C17B9D">
        <w:rPr>
          <w:rFonts w:ascii="Garamond" w:hAnsi="Garamond" w:cs="Arial"/>
          <w:color w:val="000000" w:themeColor="text1"/>
          <w:sz w:val="22"/>
          <w:szCs w:val="22"/>
          <w:shd w:val="clear" w:color="auto" w:fill="FFFFFF"/>
          <w:lang w:val="en-US"/>
          <w:rPrChange w:id="7" w:author="Emma Schreurs" w:date="2020-01-27T15:38:00Z">
            <w:rPr>
              <w:rFonts w:ascii="Garamond" w:hAnsi="Garamond" w:cs="Arial"/>
              <w:color w:val="000000" w:themeColor="text1"/>
              <w:sz w:val="22"/>
              <w:szCs w:val="22"/>
              <w:shd w:val="clear" w:color="auto" w:fill="FFFFFF"/>
            </w:rPr>
          </w:rPrChange>
        </w:rPr>
        <w:t>Zweig</w:t>
      </w:r>
      <w:r w:rsidR="00BA2888">
        <w:rPr>
          <w:rFonts w:ascii="Garamond" w:hAnsi="Garamond" w:cs="Arial"/>
          <w:color w:val="000000" w:themeColor="text1"/>
          <w:sz w:val="22"/>
          <w:szCs w:val="22"/>
          <w:shd w:val="clear" w:color="auto" w:fill="FFFFFF"/>
          <w:lang w:val="en-US"/>
        </w:rPr>
        <w:t>,</w:t>
      </w:r>
      <w:r w:rsidR="00F36A06" w:rsidRPr="00F36A06">
        <w:rPr>
          <w:rFonts w:ascii="Garamond" w:hAnsi="Garamond"/>
          <w:lang w:val="en-US"/>
        </w:rPr>
        <w:t xml:space="preserve"> 2013a).</w:t>
      </w:r>
    </w:p>
    <w:p w14:paraId="76189AC9" w14:textId="03502B40" w:rsidR="00AB2448" w:rsidRPr="004A6456" w:rsidRDefault="00AB2448" w:rsidP="00AB2448">
      <w:pPr>
        <w:tabs>
          <w:tab w:val="left" w:pos="567"/>
        </w:tabs>
        <w:spacing w:line="360" w:lineRule="auto"/>
        <w:rPr>
          <w:rFonts w:ascii="Garamond" w:hAnsi="Garamond"/>
          <w:b/>
          <w:bCs/>
          <w:i/>
          <w:iCs/>
          <w:lang w:val="en-GB"/>
        </w:rPr>
      </w:pPr>
      <w:r w:rsidRPr="004A6456">
        <w:rPr>
          <w:rFonts w:ascii="Garamond" w:hAnsi="Garamond"/>
          <w:b/>
          <w:bCs/>
          <w:i/>
          <w:iCs/>
          <w:lang w:val="en-GB"/>
        </w:rPr>
        <w:t xml:space="preserve">Clustering and Labelling </w:t>
      </w:r>
      <w:r w:rsidR="00EC0480" w:rsidRPr="004A6456">
        <w:rPr>
          <w:rFonts w:ascii="Garamond" w:hAnsi="Garamond"/>
          <w:b/>
          <w:bCs/>
          <w:i/>
          <w:iCs/>
          <w:lang w:val="en-GB"/>
        </w:rPr>
        <w:t xml:space="preserve">AUT </w:t>
      </w:r>
      <w:r w:rsidR="00250365">
        <w:rPr>
          <w:rFonts w:ascii="Garamond" w:hAnsi="Garamond"/>
          <w:b/>
          <w:bCs/>
          <w:i/>
          <w:iCs/>
          <w:lang w:val="en-GB"/>
        </w:rPr>
        <w:t>R</w:t>
      </w:r>
      <w:r w:rsidR="00EC0480" w:rsidRPr="004A6456">
        <w:rPr>
          <w:rFonts w:ascii="Garamond" w:hAnsi="Garamond"/>
          <w:b/>
          <w:bCs/>
          <w:i/>
          <w:iCs/>
          <w:lang w:val="en-GB"/>
        </w:rPr>
        <w:t>esponses</w:t>
      </w:r>
    </w:p>
    <w:p w14:paraId="25CD5287" w14:textId="72BD92EE" w:rsidR="000378FD" w:rsidRPr="000378FD" w:rsidRDefault="00FD0DCE" w:rsidP="00C45590">
      <w:pPr>
        <w:spacing w:line="360" w:lineRule="auto"/>
        <w:rPr>
          <w:rFonts w:ascii="Garamond" w:hAnsi="Garamond"/>
          <w:lang w:val="en-US"/>
        </w:rPr>
      </w:pPr>
      <w:r>
        <w:rPr>
          <w:rFonts w:ascii="Garamond" w:hAnsi="Garamond"/>
          <w:lang w:val="en-GB"/>
        </w:rPr>
        <w:t xml:space="preserve">To decide on the right number of categories for the “brick” data, we used a hierarchical clustering algorithm. </w:t>
      </w:r>
      <w:r w:rsidR="00435A59">
        <w:rPr>
          <w:rFonts w:ascii="Garamond" w:hAnsi="Garamond"/>
          <w:lang w:val="en-GB"/>
        </w:rPr>
        <w:t xml:space="preserve">Before doing so, we already had 35 predefined categories (Baas et al., 2019). By use of a clustering algorithm we were able to see whether these categories made sense and if maybe more categories were needed. </w:t>
      </w:r>
      <w:r w:rsidR="007B4640">
        <w:rPr>
          <w:rFonts w:ascii="Garamond" w:hAnsi="Garamond"/>
          <w:lang w:val="en-US"/>
        </w:rPr>
        <w:t xml:space="preserve">To begin with, we had </w:t>
      </w:r>
      <w:r w:rsidR="00B32DB7">
        <w:rPr>
          <w:rFonts w:ascii="Garamond" w:hAnsi="Garamond"/>
          <w:lang w:val="en-US"/>
        </w:rPr>
        <w:t>much more “brick” data than the 6</w:t>
      </w:r>
      <w:r w:rsidR="00AC3CAF">
        <w:rPr>
          <w:rFonts w:ascii="Garamond" w:hAnsi="Garamond"/>
          <w:lang w:val="en-US"/>
        </w:rPr>
        <w:t>,</w:t>
      </w:r>
      <w:r w:rsidR="00B32DB7">
        <w:rPr>
          <w:rFonts w:ascii="Garamond" w:hAnsi="Garamond"/>
          <w:lang w:val="en-US"/>
        </w:rPr>
        <w:t xml:space="preserve">000 responses we used for model training. We had a total of </w:t>
      </w:r>
      <w:r w:rsidR="00AC3CAF">
        <w:rPr>
          <w:rFonts w:ascii="Garamond" w:hAnsi="Garamond"/>
          <w:lang w:val="en-GB"/>
        </w:rPr>
        <w:t xml:space="preserve">23,625 </w:t>
      </w:r>
      <w:r w:rsidR="00B32DB7">
        <w:rPr>
          <w:rFonts w:ascii="Garamond" w:hAnsi="Garamond"/>
          <w:lang w:val="en-US"/>
        </w:rPr>
        <w:t xml:space="preserve">uncategorized responses, which were all usable for clustering. </w:t>
      </w:r>
      <w:r w:rsidR="00A84639">
        <w:rPr>
          <w:rFonts w:ascii="Garamond" w:hAnsi="Garamond"/>
          <w:lang w:val="en-US"/>
        </w:rPr>
        <w:t>Hierarchical clustering was performed based on semantic similarities by Word2Vec. Semantic similarities were obtained for all</w:t>
      </w:r>
      <w:ins w:id="8" w:author="Emma Schreurs" w:date="2020-01-28T13:29:00Z">
        <w:r w:rsidR="00AC3CAF">
          <w:rPr>
            <w:rFonts w:ascii="Garamond" w:hAnsi="Garamond"/>
            <w:lang w:val="en-US"/>
          </w:rPr>
          <w:t xml:space="preserve"> </w:t>
        </w:r>
      </w:ins>
      <w:r w:rsidR="00A84639">
        <w:rPr>
          <w:rFonts w:ascii="Garamond" w:hAnsi="Garamond"/>
          <w:lang w:val="en-US"/>
        </w:rPr>
        <w:t>responses in the same manner as previously described. The similarity matrix was transformed into a dissimilarity matrix, which could be used as input of the cluster analyses. We used bottom-up hierarchical clustering, fo</w:t>
      </w:r>
      <w:r w:rsidR="001448BE">
        <w:rPr>
          <w:rFonts w:ascii="Garamond" w:hAnsi="Garamond"/>
          <w:lang w:val="en-US"/>
        </w:rPr>
        <w:t xml:space="preserve">r with this method you do not need to predefine the number of clusters. </w:t>
      </w:r>
      <w:r w:rsidR="001448BE">
        <w:rPr>
          <w:rFonts w:ascii="Garamond" w:hAnsi="Garamond"/>
          <w:lang w:val="en-GB"/>
        </w:rPr>
        <w:t>Instead, b</w:t>
      </w:r>
      <w:r w:rsidR="001448BE" w:rsidRPr="001E1D7A">
        <w:rPr>
          <w:rFonts w:ascii="Garamond" w:hAnsi="Garamond"/>
          <w:lang w:val="en-GB"/>
        </w:rPr>
        <w:t>ottom-up algorithms treat each data point as a single cluster at the beginning and then merges pairs of clusters until all clusters have been merged into a single cluster containing all data points.</w:t>
      </w:r>
      <w:r w:rsidR="0010729F">
        <w:rPr>
          <w:rFonts w:ascii="Garamond" w:hAnsi="Garamond"/>
          <w:lang w:val="en-GB"/>
        </w:rPr>
        <w:t xml:space="preserve"> Average silhouette method was used to determine a cut-off for the best </w:t>
      </w:r>
      <w:r w:rsidR="00C15566">
        <w:rPr>
          <w:rFonts w:ascii="Garamond" w:hAnsi="Garamond"/>
          <w:lang w:val="en-GB"/>
        </w:rPr>
        <w:t>number</w:t>
      </w:r>
      <w:r w:rsidR="0010729F">
        <w:rPr>
          <w:rFonts w:ascii="Garamond" w:hAnsi="Garamond"/>
          <w:lang w:val="en-GB"/>
        </w:rPr>
        <w:t xml:space="preserve"> of clusters.</w:t>
      </w:r>
      <w:r w:rsidR="00C15566">
        <w:rPr>
          <w:rFonts w:ascii="Garamond" w:hAnsi="Garamond"/>
          <w:lang w:val="en-GB"/>
        </w:rPr>
        <w:t xml:space="preserve"> </w:t>
      </w:r>
      <w:r w:rsidR="00AC3CAF" w:rsidRPr="00AC3CAF">
        <w:rPr>
          <w:rFonts w:ascii="Garamond" w:hAnsi="Garamond"/>
          <w:lang w:val="en-US"/>
        </w:rPr>
        <w:t xml:space="preserve"> </w:t>
      </w:r>
      <w:r w:rsidR="00AC3CAF" w:rsidRPr="00F90E61">
        <w:rPr>
          <w:rFonts w:ascii="Garamond" w:hAnsi="Garamond"/>
          <w:lang w:val="en-US"/>
        </w:rPr>
        <w:t>This method computes the average silhouette of observations for different</w:t>
      </w:r>
      <w:r w:rsidR="00AC3CAF">
        <w:rPr>
          <w:rFonts w:ascii="Garamond" w:hAnsi="Garamond"/>
          <w:lang w:val="en-US"/>
        </w:rPr>
        <w:t xml:space="preserve"> cluster sizes</w:t>
      </w:r>
      <w:r w:rsidR="00AC3CAF" w:rsidRPr="00F90E61">
        <w:rPr>
          <w:rFonts w:ascii="Garamond" w:hAnsi="Garamond"/>
          <w:lang w:val="en-US"/>
        </w:rPr>
        <w:t>. The optimal</w:t>
      </w:r>
      <w:r w:rsidR="00AC3CAF">
        <w:rPr>
          <w:rFonts w:ascii="Garamond" w:hAnsi="Garamond"/>
          <w:lang w:val="en-US"/>
        </w:rPr>
        <w:t xml:space="preserve"> cluster size</w:t>
      </w:r>
      <w:r w:rsidR="00AC3CAF" w:rsidRPr="00F90E61">
        <w:rPr>
          <w:rFonts w:ascii="Garamond" w:hAnsi="Garamond"/>
          <w:lang w:val="en-US"/>
        </w:rPr>
        <w:t xml:space="preserve"> is the one that maximizes the average silhouette over a range of possible </w:t>
      </w:r>
      <w:r w:rsidR="00AC3CAF">
        <w:rPr>
          <w:rFonts w:ascii="Garamond" w:hAnsi="Garamond"/>
          <w:lang w:val="en-US"/>
        </w:rPr>
        <w:t>cluster sizes</w:t>
      </w:r>
      <w:r w:rsidR="00AC3CAF" w:rsidRPr="00F90E61">
        <w:rPr>
          <w:rFonts w:ascii="Garamond" w:hAnsi="Garamond"/>
          <w:lang w:val="en-US"/>
        </w:rPr>
        <w:t>.</w:t>
      </w:r>
      <w:r w:rsidR="00AC3CAF">
        <w:rPr>
          <w:rFonts w:ascii="Garamond" w:hAnsi="Garamond"/>
          <w:lang w:val="en-US"/>
        </w:rPr>
        <w:t xml:space="preserve"> </w:t>
      </w:r>
      <w:r w:rsidR="00C15566">
        <w:rPr>
          <w:rFonts w:ascii="Garamond" w:hAnsi="Garamond"/>
          <w:lang w:val="en-GB"/>
        </w:rPr>
        <w:t xml:space="preserve">The final step was to look over all clusters and identify corresponding category labels. </w:t>
      </w:r>
      <w:r w:rsidR="00FC2DE4">
        <w:rPr>
          <w:rFonts w:ascii="Garamond" w:hAnsi="Garamond"/>
          <w:lang w:val="en-GB"/>
        </w:rPr>
        <w:t>These labels were in turn described and used in the categorization manual for the experts.</w:t>
      </w:r>
    </w:p>
    <w:p w14:paraId="50E3C807" w14:textId="17B8F77E" w:rsidR="0071561C" w:rsidRPr="003D25DB" w:rsidRDefault="00EB749D" w:rsidP="00C45590">
      <w:pPr>
        <w:spacing w:line="360" w:lineRule="auto"/>
        <w:rPr>
          <w:rFonts w:ascii="Garamond" w:hAnsi="Garamond"/>
          <w:b/>
          <w:bCs/>
          <w:i/>
          <w:color w:val="000000" w:themeColor="text1"/>
          <w:lang w:val="en-US"/>
        </w:rPr>
      </w:pPr>
      <w:r w:rsidRPr="00250365">
        <w:rPr>
          <w:rFonts w:ascii="Garamond" w:hAnsi="Garamond"/>
          <w:b/>
          <w:bCs/>
          <w:i/>
          <w:color w:val="000000" w:themeColor="text1"/>
          <w:lang w:val="en-US"/>
        </w:rPr>
        <w:t>Neural Network</w:t>
      </w:r>
      <w:r w:rsidR="0071561C" w:rsidRPr="00250365">
        <w:rPr>
          <w:rFonts w:ascii="Garamond" w:hAnsi="Garamond"/>
          <w:b/>
          <w:bCs/>
          <w:i/>
          <w:color w:val="000000" w:themeColor="text1"/>
          <w:lang w:val="en-US"/>
        </w:rPr>
        <w:t xml:space="preserve"> Approach</w:t>
      </w:r>
      <w:r w:rsidR="00EC0480">
        <w:rPr>
          <w:rFonts w:ascii="Garamond" w:hAnsi="Garamond"/>
          <w:b/>
          <w:bCs/>
          <w:i/>
          <w:color w:val="000000" w:themeColor="text1"/>
          <w:lang w:val="en-US"/>
        </w:rPr>
        <w:t xml:space="preserve"> t</w:t>
      </w:r>
      <w:r w:rsidR="00250365">
        <w:rPr>
          <w:rFonts w:ascii="Garamond" w:hAnsi="Garamond"/>
          <w:b/>
          <w:bCs/>
          <w:i/>
          <w:color w:val="000000" w:themeColor="text1"/>
          <w:lang w:val="en-US"/>
        </w:rPr>
        <w:t xml:space="preserve">o </w:t>
      </w:r>
      <w:r w:rsidR="003D25DB">
        <w:rPr>
          <w:rFonts w:ascii="Garamond" w:hAnsi="Garamond"/>
          <w:b/>
          <w:bCs/>
          <w:i/>
          <w:color w:val="000000" w:themeColor="text1"/>
          <w:lang w:val="en-US"/>
        </w:rPr>
        <w:t>A</w:t>
      </w:r>
      <w:r w:rsidR="00250365">
        <w:rPr>
          <w:rFonts w:ascii="Garamond" w:hAnsi="Garamond"/>
          <w:b/>
          <w:bCs/>
          <w:i/>
          <w:color w:val="000000" w:themeColor="text1"/>
          <w:lang w:val="en-US"/>
        </w:rPr>
        <w:t xml:space="preserve">utomate </w:t>
      </w:r>
      <w:r w:rsidR="003D25DB">
        <w:rPr>
          <w:rFonts w:ascii="Garamond" w:hAnsi="Garamond"/>
          <w:b/>
          <w:bCs/>
          <w:i/>
          <w:color w:val="000000" w:themeColor="text1"/>
          <w:lang w:val="en-US"/>
        </w:rPr>
        <w:t>C</w:t>
      </w:r>
      <w:r w:rsidR="00250365">
        <w:rPr>
          <w:rFonts w:ascii="Garamond" w:hAnsi="Garamond"/>
          <w:b/>
          <w:bCs/>
          <w:i/>
          <w:color w:val="000000" w:themeColor="text1"/>
          <w:lang w:val="en-US"/>
        </w:rPr>
        <w:t>ategorization</w:t>
      </w:r>
    </w:p>
    <w:p w14:paraId="4D7D9D38" w14:textId="6C601087" w:rsidR="00053F8B" w:rsidRPr="00CB1E0D" w:rsidRDefault="00603E8C" w:rsidP="00C45590">
      <w:pPr>
        <w:spacing w:line="360" w:lineRule="auto"/>
        <w:rPr>
          <w:rFonts w:ascii="Garamond" w:hAnsi="Garamond"/>
          <w:lang w:val="en-US"/>
        </w:rPr>
      </w:pPr>
      <w:r w:rsidRPr="00CB1E0D">
        <w:rPr>
          <w:rFonts w:ascii="Garamond" w:hAnsi="Garamond"/>
          <w:lang w:val="en-US"/>
        </w:rPr>
        <w:t xml:space="preserve">Neural </w:t>
      </w:r>
      <w:r w:rsidR="009965E3">
        <w:rPr>
          <w:rFonts w:ascii="Garamond" w:hAnsi="Garamond"/>
          <w:lang w:val="en-US"/>
        </w:rPr>
        <w:t>n</w:t>
      </w:r>
      <w:r w:rsidRPr="00CB1E0D">
        <w:rPr>
          <w:rFonts w:ascii="Garamond" w:hAnsi="Garamond"/>
          <w:lang w:val="en-US"/>
        </w:rPr>
        <w:t xml:space="preserve">etwork </w:t>
      </w:r>
      <w:r w:rsidR="00621747" w:rsidRPr="00CB1E0D">
        <w:rPr>
          <w:rFonts w:ascii="Garamond" w:hAnsi="Garamond"/>
          <w:lang w:val="en-US"/>
        </w:rPr>
        <w:t xml:space="preserve">(NN) </w:t>
      </w:r>
      <w:r w:rsidRPr="00CB1E0D">
        <w:rPr>
          <w:rFonts w:ascii="Garamond" w:hAnsi="Garamond"/>
          <w:lang w:val="en-US"/>
        </w:rPr>
        <w:t xml:space="preserve">algorithms are inspired by the biological neural networks of the human brain. </w:t>
      </w:r>
      <w:r w:rsidR="00EE1B79" w:rsidRPr="00CB1E0D">
        <w:rPr>
          <w:rFonts w:ascii="Garamond" w:hAnsi="Garamond"/>
          <w:lang w:val="en-US"/>
        </w:rPr>
        <w:t>It is a computational system which learns to perform task</w:t>
      </w:r>
      <w:r w:rsidR="00F532E8" w:rsidRPr="00CB1E0D">
        <w:rPr>
          <w:rFonts w:ascii="Garamond" w:hAnsi="Garamond"/>
          <w:lang w:val="en-US"/>
        </w:rPr>
        <w:t>s</w:t>
      </w:r>
      <w:r w:rsidR="00EE1B79" w:rsidRPr="00CB1E0D">
        <w:rPr>
          <w:rFonts w:ascii="Garamond" w:hAnsi="Garamond"/>
          <w:lang w:val="en-US"/>
        </w:rPr>
        <w:t xml:space="preserve"> by considering examples. </w:t>
      </w:r>
      <w:r w:rsidR="00053F8B" w:rsidRPr="00CB1E0D">
        <w:rPr>
          <w:rFonts w:ascii="Garamond" w:hAnsi="Garamond"/>
          <w:lang w:val="en-US"/>
        </w:rPr>
        <w:t xml:space="preserve">NN has entered into a lot of applications; some of which are classification, pattern completion, </w:t>
      </w:r>
      <w:r w:rsidR="00053F8B" w:rsidRPr="00CB1E0D">
        <w:rPr>
          <w:rFonts w:ascii="Garamond" w:hAnsi="Garamond"/>
          <w:lang w:val="en-US"/>
        </w:rPr>
        <w:lastRenderedPageBreak/>
        <w:t>optimization and feature detection</w:t>
      </w:r>
      <w:r w:rsidR="00F532E8" w:rsidRPr="00CB1E0D">
        <w:rPr>
          <w:rFonts w:ascii="Garamond" w:hAnsi="Garamond"/>
          <w:lang w:val="en-US"/>
        </w:rPr>
        <w:t xml:space="preserve"> (</w:t>
      </w:r>
      <w:proofErr w:type="spellStart"/>
      <w:r w:rsidR="00127DCD" w:rsidRPr="00CB1E0D">
        <w:rPr>
          <w:rFonts w:ascii="Garamond" w:hAnsi="Garamond" w:cs="Arial"/>
          <w:color w:val="222222"/>
          <w:shd w:val="clear" w:color="auto" w:fill="FFFFFF"/>
          <w:lang w:val="en-US"/>
        </w:rPr>
        <w:t>Dreiseitl</w:t>
      </w:r>
      <w:proofErr w:type="spellEnd"/>
      <w:r w:rsidR="00127DCD" w:rsidRPr="00CB1E0D" w:rsidDel="00127DCD">
        <w:rPr>
          <w:rFonts w:ascii="Garamond" w:hAnsi="Garamond"/>
          <w:lang w:val="en-US"/>
        </w:rPr>
        <w:t xml:space="preserve"> </w:t>
      </w:r>
      <w:r w:rsidR="00127DCD" w:rsidRPr="00CB1E0D">
        <w:rPr>
          <w:rFonts w:ascii="Garamond" w:hAnsi="Garamond"/>
          <w:lang w:val="en-US"/>
        </w:rPr>
        <w:t xml:space="preserve">&amp; </w:t>
      </w:r>
      <w:r w:rsidR="00127DCD" w:rsidRPr="00CB1E0D">
        <w:rPr>
          <w:rFonts w:ascii="Garamond" w:hAnsi="Garamond" w:cs="Arial"/>
          <w:color w:val="222222"/>
          <w:shd w:val="clear" w:color="auto" w:fill="FFFFFF"/>
          <w:lang w:val="en-US"/>
        </w:rPr>
        <w:t>Ohno-Machado</w:t>
      </w:r>
      <w:r w:rsidR="00CB1E0D" w:rsidRPr="00CB1E0D">
        <w:rPr>
          <w:rFonts w:ascii="Garamond" w:hAnsi="Garamond"/>
          <w:lang w:val="en-US"/>
        </w:rPr>
        <w:t xml:space="preserve">, 2002; </w:t>
      </w:r>
      <w:r w:rsidR="00CB1E0D" w:rsidRPr="00CB1E0D">
        <w:rPr>
          <w:rFonts w:ascii="Garamond" w:hAnsi="Garamond" w:cs="Arial"/>
          <w:color w:val="222222"/>
          <w:shd w:val="clear" w:color="auto" w:fill="FFFFFF"/>
          <w:lang w:val="en-US"/>
        </w:rPr>
        <w:t>Beale</w:t>
      </w:r>
      <w:r w:rsidR="00CB1E0D" w:rsidRPr="00CB1E0D" w:rsidDel="00127DCD">
        <w:rPr>
          <w:rFonts w:ascii="Garamond" w:hAnsi="Garamond"/>
          <w:lang w:val="en-US"/>
        </w:rPr>
        <w:t xml:space="preserve"> </w:t>
      </w:r>
      <w:r w:rsidR="00CB1E0D" w:rsidRPr="00CB1E0D">
        <w:rPr>
          <w:rFonts w:ascii="Garamond" w:hAnsi="Garamond"/>
          <w:lang w:val="en-US"/>
        </w:rPr>
        <w:t xml:space="preserve">et al., 1996; </w:t>
      </w:r>
      <w:proofErr w:type="spellStart"/>
      <w:r w:rsidR="00CB1E0D" w:rsidRPr="00CB1E0D">
        <w:rPr>
          <w:rFonts w:ascii="Garamond" w:hAnsi="Garamond" w:cs="Arial"/>
          <w:color w:val="222222"/>
          <w:shd w:val="clear" w:color="auto" w:fill="FFFFFF"/>
          <w:lang w:val="en-US"/>
        </w:rPr>
        <w:t>Cochocki</w:t>
      </w:r>
      <w:proofErr w:type="spellEnd"/>
      <w:r w:rsidR="00CB1E0D" w:rsidRPr="00CB1E0D">
        <w:rPr>
          <w:rFonts w:ascii="Garamond" w:hAnsi="Garamond" w:cs="Arial"/>
          <w:color w:val="222222"/>
          <w:shd w:val="clear" w:color="auto" w:fill="FFFFFF"/>
          <w:lang w:val="en-US"/>
        </w:rPr>
        <w:t xml:space="preserve"> &amp; </w:t>
      </w:r>
      <w:proofErr w:type="spellStart"/>
      <w:r w:rsidR="00CB1E0D" w:rsidRPr="00CB1E0D">
        <w:rPr>
          <w:rFonts w:ascii="Garamond" w:hAnsi="Garamond" w:cs="Arial"/>
          <w:color w:val="222222"/>
          <w:shd w:val="clear" w:color="auto" w:fill="FFFFFF"/>
          <w:lang w:val="en-US"/>
        </w:rPr>
        <w:t>Unbehauen</w:t>
      </w:r>
      <w:proofErr w:type="spellEnd"/>
      <w:r w:rsidR="00CB1E0D" w:rsidRPr="00CB1E0D">
        <w:rPr>
          <w:rFonts w:ascii="Garamond" w:hAnsi="Garamond" w:cs="Arial"/>
          <w:color w:val="222222"/>
          <w:shd w:val="clear" w:color="auto" w:fill="FFFFFF"/>
          <w:lang w:val="en-US"/>
        </w:rPr>
        <w:t>, 1993</w:t>
      </w:r>
      <w:r w:rsidR="00F532E8" w:rsidRPr="00CB1E0D">
        <w:rPr>
          <w:rFonts w:ascii="Garamond" w:hAnsi="Garamond"/>
          <w:lang w:val="en-US"/>
        </w:rPr>
        <w:t>)</w:t>
      </w:r>
      <w:r w:rsidR="00053F8B" w:rsidRPr="00CB1E0D">
        <w:rPr>
          <w:rFonts w:ascii="Garamond" w:hAnsi="Garamond"/>
          <w:lang w:val="en-US"/>
        </w:rPr>
        <w:t xml:space="preserve">. </w:t>
      </w:r>
    </w:p>
    <w:p w14:paraId="67053DAA" w14:textId="77777777" w:rsidR="00603E8C" w:rsidRDefault="003B1E66" w:rsidP="00053F8B">
      <w:pPr>
        <w:spacing w:line="360" w:lineRule="auto"/>
        <w:ind w:firstLine="708"/>
        <w:rPr>
          <w:rFonts w:ascii="Garamond" w:hAnsi="Garamond"/>
          <w:lang w:val="en-US"/>
        </w:rPr>
      </w:pPr>
      <w:r>
        <w:rPr>
          <w:rFonts w:ascii="Garamond" w:hAnsi="Garamond"/>
          <w:lang w:val="en-US"/>
        </w:rPr>
        <w:t xml:space="preserve">A NN is constructed from three types of layers. The first one being the input layer </w:t>
      </w:r>
      <w:r w:rsidR="00B1523C">
        <w:rPr>
          <w:rFonts w:ascii="Garamond" w:hAnsi="Garamond"/>
          <w:lang w:val="en-US"/>
        </w:rPr>
        <w:t>(x</w:t>
      </w:r>
      <w:r w:rsidR="00B1523C">
        <w:rPr>
          <w:rFonts w:ascii="Garamond" w:hAnsi="Garamond"/>
          <w:vertAlign w:val="subscript"/>
          <w:lang w:val="en-US"/>
        </w:rPr>
        <w:t>1</w:t>
      </w:r>
      <w:r w:rsidR="00B1523C">
        <w:rPr>
          <w:rFonts w:ascii="Garamond" w:hAnsi="Garamond"/>
          <w:lang w:val="en-US"/>
        </w:rPr>
        <w:t>, x</w:t>
      </w:r>
      <w:r w:rsidR="00B1523C">
        <w:rPr>
          <w:rFonts w:ascii="Garamond" w:hAnsi="Garamond"/>
          <w:vertAlign w:val="subscript"/>
          <w:lang w:val="en-US"/>
        </w:rPr>
        <w:t xml:space="preserve">2 </w:t>
      </w:r>
      <w:r w:rsidR="00B1523C">
        <w:rPr>
          <w:rFonts w:ascii="Garamond" w:hAnsi="Garamond"/>
          <w:lang w:val="en-US"/>
        </w:rPr>
        <w:t>...)</w:t>
      </w:r>
      <w:r>
        <w:rPr>
          <w:rFonts w:ascii="Garamond" w:hAnsi="Garamond"/>
          <w:lang w:val="en-US"/>
        </w:rPr>
        <w:t>, this is the initial data for the neural network. The second one being the hidden layer(s), this is the intermediate layer where all computation is done. Lastly, there is the output</w:t>
      </w:r>
      <w:r w:rsidR="00B1523C">
        <w:rPr>
          <w:rFonts w:ascii="Garamond" w:hAnsi="Garamond"/>
          <w:lang w:val="en-US"/>
        </w:rPr>
        <w:t xml:space="preserve"> (y)</w:t>
      </w:r>
      <w:r w:rsidR="00621747">
        <w:rPr>
          <w:rFonts w:ascii="Garamond" w:hAnsi="Garamond"/>
          <w:lang w:val="en-US"/>
        </w:rPr>
        <w:t xml:space="preserve"> </w:t>
      </w:r>
      <w:r>
        <w:rPr>
          <w:rFonts w:ascii="Garamond" w:hAnsi="Garamond"/>
          <w:lang w:val="en-US"/>
        </w:rPr>
        <w:t xml:space="preserve">layer, this produces the results </w:t>
      </w:r>
      <w:r w:rsidR="00E06FDA">
        <w:rPr>
          <w:rFonts w:ascii="Garamond" w:hAnsi="Garamond"/>
          <w:lang w:val="en-US"/>
        </w:rPr>
        <w:t xml:space="preserve">for given inputs. </w:t>
      </w:r>
      <w:r w:rsidR="00621747">
        <w:rPr>
          <w:rFonts w:ascii="Garamond" w:hAnsi="Garamond"/>
          <w:lang w:val="en-US"/>
        </w:rPr>
        <w:t xml:space="preserve"> </w:t>
      </w:r>
      <w:r w:rsidR="00E06FDA">
        <w:rPr>
          <w:rFonts w:ascii="Garamond" w:hAnsi="Garamond"/>
          <w:lang w:val="en-US"/>
        </w:rPr>
        <w:t xml:space="preserve">Each input node is connected with each node from the next layer and </w:t>
      </w:r>
      <w:r w:rsidR="00621747">
        <w:rPr>
          <w:rFonts w:ascii="Garamond" w:hAnsi="Garamond"/>
          <w:lang w:val="en-US"/>
        </w:rPr>
        <w:t xml:space="preserve">has a weighted </w:t>
      </w:r>
      <w:r w:rsidR="00621747" w:rsidRPr="00B1523C">
        <w:rPr>
          <w:rFonts w:ascii="Garamond" w:hAnsi="Garamond"/>
          <w:lang w:val="en-US"/>
        </w:rPr>
        <w:t>association</w:t>
      </w:r>
      <w:r w:rsidR="00B1523C" w:rsidRPr="00B1523C">
        <w:rPr>
          <w:rFonts w:ascii="Garamond" w:hAnsi="Garamond"/>
          <w:lang w:val="en-US"/>
        </w:rPr>
        <w:t xml:space="preserve"> </w:t>
      </w:r>
      <w:r w:rsidR="00B1523C" w:rsidRPr="00B1523C">
        <w:rPr>
          <w:rFonts w:ascii="Garamond" w:hAnsi="Garamond"/>
          <w:sz w:val="20"/>
          <w:szCs w:val="20"/>
          <w:lang w:val="en-US"/>
        </w:rPr>
        <w:t>(</w:t>
      </w:r>
      <m:oMath>
        <m:r>
          <m:rPr>
            <m:sty m:val="p"/>
          </m:rPr>
          <w:rPr>
            <w:rFonts w:ascii="Cambria Math" w:hAnsi="Cambria Math"/>
            <w:sz w:val="20"/>
            <w:szCs w:val="20"/>
            <w:lang w:val="en-US"/>
          </w:rPr>
          <m:t>ω1…</m:t>
        </m:r>
      </m:oMath>
      <w:r w:rsidR="00B1523C" w:rsidRPr="00B1523C">
        <w:rPr>
          <w:rFonts w:ascii="Garamond" w:hAnsi="Garamond"/>
          <w:sz w:val="20"/>
          <w:szCs w:val="20"/>
          <w:lang w:val="en-US"/>
        </w:rPr>
        <w:t>)</w:t>
      </w:r>
      <w:r w:rsidR="00B1523C">
        <w:rPr>
          <w:rFonts w:ascii="Garamond" w:hAnsi="Garamond"/>
          <w:lang w:val="en-US"/>
        </w:rPr>
        <w:t xml:space="preserve">, Figure 1. </w:t>
      </w:r>
      <w:r w:rsidR="00E06FDA">
        <w:rPr>
          <w:rFonts w:ascii="Garamond" w:hAnsi="Garamond"/>
          <w:lang w:val="en-US"/>
        </w:rPr>
        <w:t>Weight can be interpreted as the impact that that node ha</w:t>
      </w:r>
      <w:r w:rsidR="008626E4">
        <w:rPr>
          <w:rFonts w:ascii="Garamond" w:hAnsi="Garamond"/>
          <w:lang w:val="en-US"/>
        </w:rPr>
        <w:t>s</w:t>
      </w:r>
      <w:r w:rsidR="00E06FDA">
        <w:rPr>
          <w:rFonts w:ascii="Garamond" w:hAnsi="Garamond"/>
          <w:lang w:val="en-US"/>
        </w:rPr>
        <w:t xml:space="preserve"> on the node from the next layer. </w:t>
      </w:r>
      <w:r w:rsidR="000F62E7">
        <w:rPr>
          <w:rFonts w:ascii="Garamond" w:hAnsi="Garamond"/>
          <w:lang w:val="en-US"/>
        </w:rPr>
        <w:t xml:space="preserve">The bias is summed with the weighted inputs to form net inputs. </w:t>
      </w:r>
      <w:r w:rsidR="009333FD">
        <w:rPr>
          <w:rFonts w:ascii="Garamond" w:hAnsi="Garamond"/>
          <w:lang w:val="en-US"/>
        </w:rPr>
        <w:t xml:space="preserve">The output </w:t>
      </w:r>
      <w:r w:rsidR="008626E4">
        <w:rPr>
          <w:rFonts w:ascii="Garamond" w:hAnsi="Garamond"/>
          <w:lang w:val="en-US"/>
        </w:rPr>
        <w:t xml:space="preserve">node </w:t>
      </w:r>
      <w:r w:rsidR="009333FD">
        <w:rPr>
          <w:rFonts w:ascii="Garamond" w:hAnsi="Garamond"/>
          <w:lang w:val="en-US"/>
        </w:rPr>
        <w:t xml:space="preserve">can range from -inf to +inf, therefore a mapping mechanism is needed between the input and the output. This mapping mechanism is known as the activation function. </w:t>
      </w:r>
      <w:r w:rsidR="007D4192">
        <w:rPr>
          <w:rFonts w:ascii="Garamond" w:hAnsi="Garamond"/>
          <w:lang w:val="en-US"/>
        </w:rPr>
        <w:t xml:space="preserve">The output will then be transformed to an activation with a value between 0 and 1 per output node. </w:t>
      </w:r>
    </w:p>
    <w:p w14:paraId="4F1B982B" w14:textId="77777777" w:rsidR="00B1523C" w:rsidRDefault="00E06FDA" w:rsidP="00C45590">
      <w:pPr>
        <w:spacing w:line="360" w:lineRule="auto"/>
        <w:rPr>
          <w:rFonts w:ascii="Garamond" w:hAnsi="Garamond"/>
          <w:lang w:val="en-US"/>
        </w:rPr>
      </w:pPr>
      <w:r w:rsidRPr="00A40298">
        <w:rPr>
          <w:rFonts w:ascii="Garamond" w:hAnsi="Garamond"/>
          <w:b/>
          <w:bCs/>
          <w:noProof/>
          <w:lang w:val="en-US" w:eastAsia="en-US"/>
        </w:rPr>
        <w:drawing>
          <wp:anchor distT="0" distB="0" distL="114300" distR="114300" simplePos="0" relativeHeight="251681792" behindDoc="0" locked="0" layoutInCell="1" allowOverlap="1" wp14:anchorId="52D07BA1" wp14:editId="2323C37B">
            <wp:simplePos x="0" y="0"/>
            <wp:positionH relativeFrom="column">
              <wp:posOffset>1856</wp:posOffset>
            </wp:positionH>
            <wp:positionV relativeFrom="paragraph">
              <wp:posOffset>41422</wp:posOffset>
            </wp:positionV>
            <wp:extent cx="4130786" cy="2059015"/>
            <wp:effectExtent l="0" t="0" r="0" b="0"/>
            <wp:wrapThrough wrapText="bothSides">
              <wp:wrapPolygon edited="0">
                <wp:start x="0" y="0"/>
                <wp:lineTo x="0" y="21453"/>
                <wp:lineTo x="21517" y="21453"/>
                <wp:lineTo x="21517"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786" cy="2059015"/>
                    </a:xfrm>
                    <a:prstGeom prst="rect">
                      <a:avLst/>
                    </a:prstGeom>
                  </pic:spPr>
                </pic:pic>
              </a:graphicData>
            </a:graphic>
            <wp14:sizeRelH relativeFrom="page">
              <wp14:pctWidth>0</wp14:pctWidth>
            </wp14:sizeRelH>
            <wp14:sizeRelV relativeFrom="page">
              <wp14:pctHeight>0</wp14:pctHeight>
            </wp14:sizeRelV>
          </wp:anchor>
        </w:drawing>
      </w:r>
    </w:p>
    <w:p w14:paraId="70A99BA9" w14:textId="77777777" w:rsidR="00603E8C" w:rsidRPr="00603E8C" w:rsidRDefault="00603E8C" w:rsidP="00C45590">
      <w:pPr>
        <w:spacing w:line="360" w:lineRule="auto"/>
        <w:rPr>
          <w:rFonts w:ascii="Garamond" w:hAnsi="Garamond"/>
          <w:b/>
          <w:bCs/>
          <w:lang w:val="en-US"/>
        </w:rPr>
      </w:pPr>
    </w:p>
    <w:p w14:paraId="35C58DC5" w14:textId="77777777" w:rsidR="00603E8C" w:rsidRPr="00603E8C" w:rsidRDefault="00603E8C" w:rsidP="00C45590">
      <w:pPr>
        <w:spacing w:line="360" w:lineRule="auto"/>
        <w:rPr>
          <w:rFonts w:ascii="Garamond" w:hAnsi="Garamond"/>
          <w:b/>
          <w:bCs/>
          <w:lang w:val="en-US"/>
        </w:rPr>
      </w:pPr>
    </w:p>
    <w:p w14:paraId="76DC7D47" w14:textId="77777777" w:rsidR="00603E8C" w:rsidRPr="00B1523C" w:rsidRDefault="00603E8C" w:rsidP="00C45590">
      <w:pPr>
        <w:spacing w:line="360" w:lineRule="auto"/>
        <w:rPr>
          <w:rFonts w:ascii="Garamond" w:hAnsi="Garamond"/>
          <w:b/>
          <w:bCs/>
          <w:lang w:val="en-US"/>
        </w:rPr>
      </w:pPr>
    </w:p>
    <w:p w14:paraId="03BF0E46" w14:textId="77777777" w:rsidR="00C37574" w:rsidRPr="00B1523C" w:rsidRDefault="00C37574" w:rsidP="00C45590">
      <w:pPr>
        <w:spacing w:line="360" w:lineRule="auto"/>
        <w:rPr>
          <w:rFonts w:ascii="Garamond" w:hAnsi="Garamond"/>
          <w:vertAlign w:val="subscript"/>
          <w:lang w:val="en-US"/>
        </w:rPr>
      </w:pPr>
    </w:p>
    <w:p w14:paraId="5393421C" w14:textId="77777777" w:rsidR="0071561C" w:rsidRPr="00B1523C" w:rsidRDefault="0071561C" w:rsidP="00C45590">
      <w:pPr>
        <w:spacing w:line="360" w:lineRule="auto"/>
        <w:rPr>
          <w:rFonts w:ascii="Garamond" w:hAnsi="Garamond"/>
          <w:b/>
          <w:bCs/>
          <w:lang w:val="en-US"/>
        </w:rPr>
      </w:pPr>
    </w:p>
    <w:p w14:paraId="535C0C3B" w14:textId="77777777" w:rsidR="0071561C" w:rsidRDefault="0071561C" w:rsidP="00C45590">
      <w:pPr>
        <w:spacing w:line="360" w:lineRule="auto"/>
        <w:rPr>
          <w:rFonts w:ascii="Garamond" w:hAnsi="Garamond"/>
          <w:b/>
          <w:bCs/>
          <w:lang w:val="en-US"/>
        </w:rPr>
      </w:pPr>
    </w:p>
    <w:p w14:paraId="0D4E0808" w14:textId="77777777" w:rsidR="00660126" w:rsidRDefault="00660126" w:rsidP="00C45590">
      <w:pPr>
        <w:spacing w:line="360" w:lineRule="auto"/>
        <w:rPr>
          <w:rFonts w:ascii="Garamond" w:hAnsi="Garamond"/>
          <w:b/>
          <w:bCs/>
          <w:lang w:val="en-US"/>
        </w:rPr>
      </w:pPr>
    </w:p>
    <w:p w14:paraId="0596D129" w14:textId="77777777" w:rsidR="00C62B44" w:rsidRDefault="00C62B44" w:rsidP="00C45590">
      <w:pPr>
        <w:spacing w:line="360" w:lineRule="auto"/>
        <w:rPr>
          <w:rFonts w:ascii="Garamond" w:hAnsi="Garamond"/>
          <w:b/>
          <w:bCs/>
          <w:lang w:val="en-US"/>
        </w:rPr>
      </w:pPr>
    </w:p>
    <w:p w14:paraId="05E2B27E" w14:textId="77777777" w:rsidR="00C62B44" w:rsidRPr="000F5C7B" w:rsidRDefault="00C62B44" w:rsidP="00C45590">
      <w:pPr>
        <w:spacing w:line="360" w:lineRule="auto"/>
        <w:rPr>
          <w:rFonts w:ascii="Garamond" w:hAnsi="Garamond"/>
          <w:lang w:val="en-US"/>
        </w:rPr>
      </w:pPr>
      <w:r w:rsidRPr="000F5C7B">
        <w:rPr>
          <w:rFonts w:ascii="Garamond" w:hAnsi="Garamond"/>
          <w:i/>
          <w:iCs/>
          <w:lang w:val="en-US"/>
        </w:rPr>
        <w:t xml:space="preserve">Figure 1. </w:t>
      </w:r>
      <w:r w:rsidR="000F5C7B">
        <w:rPr>
          <w:rFonts w:ascii="Garamond" w:hAnsi="Garamond"/>
          <w:lang w:val="en-US"/>
        </w:rPr>
        <w:t xml:space="preserve">Example of a neural network with three input nodes and one output node. </w:t>
      </w:r>
    </w:p>
    <w:p w14:paraId="64E63FC6" w14:textId="77777777" w:rsidR="00660126" w:rsidRDefault="00660126" w:rsidP="00C45590">
      <w:pPr>
        <w:spacing w:line="360" w:lineRule="auto"/>
        <w:rPr>
          <w:rFonts w:ascii="Garamond" w:hAnsi="Garamond"/>
          <w:b/>
          <w:bCs/>
          <w:lang w:val="en-US"/>
        </w:rPr>
      </w:pPr>
    </w:p>
    <w:p w14:paraId="70296B04" w14:textId="60530540" w:rsidR="00F0593B" w:rsidRPr="00F0593B" w:rsidRDefault="006238FE" w:rsidP="00C45590">
      <w:pPr>
        <w:spacing w:line="360" w:lineRule="auto"/>
        <w:rPr>
          <w:rFonts w:ascii="Garamond" w:hAnsi="Garamond"/>
          <w:lang w:val="en-US"/>
        </w:rPr>
      </w:pPr>
      <w:r>
        <w:rPr>
          <w:rFonts w:ascii="Garamond" w:hAnsi="Garamond"/>
          <w:noProof/>
          <w:lang w:val="en-US" w:eastAsia="en-US"/>
        </w:rPr>
        <mc:AlternateContent>
          <mc:Choice Requires="wps">
            <w:drawing>
              <wp:anchor distT="0" distB="0" distL="114300" distR="114300" simplePos="0" relativeHeight="251684864" behindDoc="0" locked="0" layoutInCell="1" allowOverlap="1" wp14:anchorId="2E0F000E" wp14:editId="1081DFAC">
                <wp:simplePos x="0" y="0"/>
                <wp:positionH relativeFrom="column">
                  <wp:posOffset>3911600</wp:posOffset>
                </wp:positionH>
                <wp:positionV relativeFrom="paragraph">
                  <wp:posOffset>915670</wp:posOffset>
                </wp:positionV>
                <wp:extent cx="372534" cy="381000"/>
                <wp:effectExtent l="0" t="0" r="0" b="0"/>
                <wp:wrapNone/>
                <wp:docPr id="24" name="Tekstvak 24"/>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14:paraId="57D03520"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2</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F000E" id="Tekstvak 24" o:spid="_x0000_s1027" type="#_x0000_t202" style="position:absolute;margin-left:308pt;margin-top:72.1pt;width:29.35pt;height:3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" fillcolor="white [3201]" stroked="f" strokeweight=".5pt">
                <v:textbox>
                  <w:txbxContent>
                    <w:p w14:paraId="57D03520"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2</w:t>
                      </w:r>
                      <w:r w:rsidRPr="0009253F">
                        <w:rPr>
                          <w:rFonts w:ascii="Garamond" w:hAnsi="Garamond"/>
                          <w:sz w:val="22"/>
                          <w:szCs w:val="22"/>
                        </w:rPr>
                        <w:t>) _</w:t>
                      </w:r>
                    </w:p>
                  </w:txbxContent>
                </v:textbox>
              </v:shape>
            </w:pict>
          </mc:Fallback>
        </mc:AlternateContent>
      </w:r>
      <w:r w:rsidR="00660126">
        <w:rPr>
          <w:rFonts w:ascii="Garamond" w:hAnsi="Garamond"/>
          <w:lang w:val="en-US"/>
        </w:rPr>
        <w:t xml:space="preserve">Both the </w:t>
      </w:r>
      <w:r w:rsidR="00F06EAA">
        <w:rPr>
          <w:rFonts w:ascii="Garamond" w:hAnsi="Garamond"/>
          <w:lang w:val="en-US"/>
        </w:rPr>
        <w:t xml:space="preserve">weights and the bias are adjustable parameters </w:t>
      </w:r>
      <w:r w:rsidR="00F0593B">
        <w:rPr>
          <w:rFonts w:ascii="Garamond" w:hAnsi="Garamond"/>
          <w:lang w:val="en-US"/>
        </w:rPr>
        <w:t xml:space="preserve">of the NN. We may describe </w:t>
      </w:r>
      <w:r w:rsidR="00F532E8">
        <w:rPr>
          <w:rFonts w:ascii="Garamond" w:hAnsi="Garamond"/>
          <w:lang w:val="en-US"/>
        </w:rPr>
        <w:t xml:space="preserve">Figure </w:t>
      </w:r>
      <w:r w:rsidR="00F0593B">
        <w:rPr>
          <w:rFonts w:ascii="Garamond" w:hAnsi="Garamond"/>
          <w:lang w:val="en-US"/>
        </w:rPr>
        <w:t xml:space="preserve">1 and the description above in the following equation. In which the </w:t>
      </w:r>
      <m:oMath>
        <m:r>
          <w:rPr>
            <w:rFonts w:ascii="Cambria Math" w:hAnsi="Cambria Math"/>
            <w:lang w:val="en-US"/>
          </w:rPr>
          <m:t>θ</m:t>
        </m:r>
      </m:oMath>
      <w:r w:rsidR="00C62B44">
        <w:rPr>
          <w:rFonts w:ascii="Garamond" w:hAnsi="Garamond"/>
          <w:lang w:val="en-US"/>
        </w:rPr>
        <w:t xml:space="preserve"> stands for the bias. </w:t>
      </w:r>
      <w:r w:rsidR="00F0593B">
        <w:rPr>
          <w:rFonts w:ascii="Garamond" w:hAnsi="Garamond"/>
          <w:lang w:val="en-US"/>
        </w:rPr>
        <w:br/>
      </w:r>
    </w:p>
    <w:p w14:paraId="7FFB5B5B" w14:textId="77777777" w:rsidR="0071561C" w:rsidRPr="00F0593B" w:rsidRDefault="00334F7D" w:rsidP="00F0593B">
      <w:pPr>
        <w:spacing w:line="360" w:lineRule="auto"/>
        <w:jc w:val="center"/>
        <w:rPr>
          <w:rFonts w:ascii="Garamond" w:hAnsi="Garamond"/>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ik</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oMath>
      </m:oMathPara>
    </w:p>
    <w:p w14:paraId="68ECA944" w14:textId="77777777" w:rsidR="0071561C" w:rsidRPr="00B1523C" w:rsidRDefault="0071561C" w:rsidP="00C45590">
      <w:pPr>
        <w:spacing w:line="360" w:lineRule="auto"/>
        <w:rPr>
          <w:rFonts w:ascii="Garamond" w:hAnsi="Garamond"/>
          <w:b/>
          <w:bCs/>
          <w:lang w:val="en-US"/>
        </w:rPr>
      </w:pPr>
    </w:p>
    <w:p w14:paraId="5A26959B" w14:textId="37E741B5" w:rsidR="0071561C" w:rsidRDefault="006238FE" w:rsidP="00C45590">
      <w:pPr>
        <w:spacing w:line="360" w:lineRule="auto"/>
        <w:rPr>
          <w:rFonts w:ascii="Garamond" w:hAnsi="Garamond"/>
          <w:lang w:val="en-US"/>
        </w:rPr>
      </w:pPr>
      <w:r>
        <w:rPr>
          <w:rFonts w:ascii="Garamond" w:hAnsi="Garamond"/>
          <w:noProof/>
          <w:lang w:val="en-US" w:eastAsia="en-US"/>
        </w:rPr>
        <mc:AlternateContent>
          <mc:Choice Requires="wps">
            <w:drawing>
              <wp:anchor distT="0" distB="0" distL="114300" distR="114300" simplePos="0" relativeHeight="251686912" behindDoc="0" locked="0" layoutInCell="1" allowOverlap="1" wp14:anchorId="616E8101" wp14:editId="6757F40E">
                <wp:simplePos x="0" y="0"/>
                <wp:positionH relativeFrom="column">
                  <wp:posOffset>3918373</wp:posOffset>
                </wp:positionH>
                <wp:positionV relativeFrom="paragraph">
                  <wp:posOffset>1257300</wp:posOffset>
                </wp:positionV>
                <wp:extent cx="372534" cy="385200"/>
                <wp:effectExtent l="0" t="0" r="0" b="0"/>
                <wp:wrapNone/>
                <wp:docPr id="25" name="Tekstvak 25"/>
                <wp:cNvGraphicFramePr/>
                <a:graphic xmlns:a="http://schemas.openxmlformats.org/drawingml/2006/main">
                  <a:graphicData uri="http://schemas.microsoft.com/office/word/2010/wordprocessingShape">
                    <wps:wsp>
                      <wps:cNvSpPr txBox="1"/>
                      <wps:spPr>
                        <a:xfrm>
                          <a:off x="0" y="0"/>
                          <a:ext cx="372534" cy="385200"/>
                        </a:xfrm>
                        <a:prstGeom prst="rect">
                          <a:avLst/>
                        </a:prstGeom>
                        <a:solidFill>
                          <a:schemeClr val="lt1"/>
                        </a:solidFill>
                        <a:ln w="6350">
                          <a:noFill/>
                        </a:ln>
                      </wps:spPr>
                      <wps:txbx>
                        <w:txbxContent>
                          <w:p w14:paraId="47FE6298"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3</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E8101" id="Tekstvak 25" o:spid="_x0000_s1028" type="#_x0000_t202" style="position:absolute;margin-left:308.55pt;margin-top:99pt;width:29.35pt;height:30.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" fillcolor="white [3201]" stroked="f" strokeweight=".5pt">
                <v:textbox>
                  <w:txbxContent>
                    <w:p w14:paraId="47FE6298"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3</w:t>
                      </w:r>
                      <w:r w:rsidRPr="0009253F">
                        <w:rPr>
                          <w:rFonts w:ascii="Garamond" w:hAnsi="Garamond"/>
                          <w:sz w:val="22"/>
                          <w:szCs w:val="22"/>
                        </w:rPr>
                        <w:t>) _</w:t>
                      </w:r>
                    </w:p>
                  </w:txbxContent>
                </v:textbox>
              </v:shape>
            </w:pict>
          </mc:Fallback>
        </mc:AlternateContent>
      </w:r>
      <w:r w:rsidR="0065570E">
        <w:rPr>
          <w:rFonts w:ascii="Garamond" w:hAnsi="Garamond"/>
          <w:lang w:val="en-US"/>
        </w:rPr>
        <w:t xml:space="preserve">Next to equation one there also </w:t>
      </w:r>
      <w:r w:rsidR="0065570E" w:rsidRPr="00AE404D">
        <w:rPr>
          <w:rFonts w:ascii="Garamond" w:hAnsi="Garamond"/>
          <w:color w:val="000000" w:themeColor="text1"/>
          <w:lang w:val="en-US"/>
        </w:rPr>
        <w:t>is an equation for the activation function, which d</w:t>
      </w:r>
      <w:r w:rsidR="00E3576C" w:rsidRPr="00AE404D">
        <w:rPr>
          <w:rFonts w:ascii="Garamond" w:hAnsi="Garamond"/>
          <w:color w:val="000000" w:themeColor="text1"/>
          <w:lang w:val="en-US"/>
        </w:rPr>
        <w:t xml:space="preserve">efines if a given output node should be “activated” or not based on the weighted sum.  </w:t>
      </w:r>
      <w:r w:rsidR="00D54890" w:rsidRPr="00AE404D">
        <w:rPr>
          <w:rFonts w:ascii="Garamond" w:hAnsi="Garamond"/>
          <w:color w:val="000000" w:themeColor="text1"/>
          <w:lang w:val="en-US"/>
        </w:rPr>
        <w:t xml:space="preserve">The sigmoid function is the most common form of activation functions used in the construction of </w:t>
      </w:r>
      <w:r w:rsidR="009965E3">
        <w:rPr>
          <w:rFonts w:ascii="Garamond" w:hAnsi="Garamond"/>
          <w:color w:val="000000" w:themeColor="text1"/>
          <w:lang w:val="en-US"/>
        </w:rPr>
        <w:t>a</w:t>
      </w:r>
      <w:r w:rsidR="00D54890" w:rsidRPr="00AE404D">
        <w:rPr>
          <w:rFonts w:ascii="Garamond" w:hAnsi="Garamond"/>
          <w:color w:val="000000" w:themeColor="text1"/>
          <w:lang w:val="en-US"/>
        </w:rPr>
        <w:t xml:space="preserve">rtificial </w:t>
      </w:r>
      <w:r w:rsidR="009965E3">
        <w:rPr>
          <w:rFonts w:ascii="Garamond" w:hAnsi="Garamond"/>
          <w:color w:val="000000" w:themeColor="text1"/>
          <w:lang w:val="en-US"/>
        </w:rPr>
        <w:t>n</w:t>
      </w:r>
      <w:r w:rsidR="00D54890" w:rsidRPr="00AE404D">
        <w:rPr>
          <w:rFonts w:ascii="Garamond" w:hAnsi="Garamond"/>
          <w:color w:val="000000" w:themeColor="text1"/>
          <w:lang w:val="en-US"/>
        </w:rPr>
        <w:t xml:space="preserve">eural </w:t>
      </w:r>
      <w:r w:rsidR="009965E3">
        <w:rPr>
          <w:rFonts w:ascii="Garamond" w:hAnsi="Garamond"/>
          <w:color w:val="000000" w:themeColor="text1"/>
          <w:lang w:val="en-US"/>
        </w:rPr>
        <w:t>n</w:t>
      </w:r>
      <w:r w:rsidR="00D54890" w:rsidRPr="00AE404D">
        <w:rPr>
          <w:rFonts w:ascii="Garamond" w:hAnsi="Garamond"/>
          <w:color w:val="000000" w:themeColor="text1"/>
          <w:lang w:val="en-US"/>
        </w:rPr>
        <w:t>etworks</w:t>
      </w:r>
      <w:r w:rsidR="00F532E8" w:rsidRPr="00AE404D">
        <w:rPr>
          <w:rFonts w:ascii="Garamond" w:hAnsi="Garamond"/>
          <w:color w:val="000000" w:themeColor="text1"/>
          <w:lang w:val="en-US"/>
        </w:rPr>
        <w:t xml:space="preserve"> (</w:t>
      </w:r>
      <w:proofErr w:type="spellStart"/>
      <w:r w:rsidR="003604E4" w:rsidRPr="00AE404D">
        <w:rPr>
          <w:rFonts w:ascii="Garamond" w:hAnsi="Garamond" w:cs="Arial"/>
          <w:color w:val="000000" w:themeColor="text1"/>
          <w:shd w:val="clear" w:color="auto" w:fill="FFFFFF"/>
          <w:lang w:val="en-US"/>
        </w:rPr>
        <w:t>Karlik</w:t>
      </w:r>
      <w:proofErr w:type="spellEnd"/>
      <w:r w:rsidR="003604E4" w:rsidRPr="00AE404D" w:rsidDel="003604E4">
        <w:rPr>
          <w:rFonts w:ascii="Garamond" w:hAnsi="Garamond"/>
          <w:color w:val="000000" w:themeColor="text1"/>
          <w:lang w:val="en-US"/>
        </w:rPr>
        <w:t xml:space="preserve"> </w:t>
      </w:r>
      <w:r w:rsidR="003604E4" w:rsidRPr="00AE404D">
        <w:rPr>
          <w:rFonts w:ascii="Garamond" w:hAnsi="Garamond"/>
          <w:color w:val="000000" w:themeColor="text1"/>
          <w:lang w:val="en-US"/>
        </w:rPr>
        <w:t xml:space="preserve">&amp; </w:t>
      </w:r>
      <w:proofErr w:type="spellStart"/>
      <w:r w:rsidR="003604E4" w:rsidRPr="00AE404D">
        <w:rPr>
          <w:rFonts w:ascii="Garamond" w:hAnsi="Garamond"/>
          <w:color w:val="000000" w:themeColor="text1"/>
          <w:lang w:val="en-US"/>
        </w:rPr>
        <w:t>Olgac</w:t>
      </w:r>
      <w:proofErr w:type="spellEnd"/>
      <w:r w:rsidR="003604E4" w:rsidRPr="00AE404D">
        <w:rPr>
          <w:rFonts w:ascii="Garamond" w:hAnsi="Garamond"/>
          <w:color w:val="000000" w:themeColor="text1"/>
          <w:lang w:val="en-US"/>
        </w:rPr>
        <w:t>, 2011</w:t>
      </w:r>
      <w:r w:rsidR="00F532E8" w:rsidRPr="00AE404D">
        <w:rPr>
          <w:rFonts w:ascii="Garamond" w:hAnsi="Garamond"/>
          <w:color w:val="000000" w:themeColor="text1"/>
          <w:lang w:val="en-US"/>
        </w:rPr>
        <w:t>) and represented as follows:</w:t>
      </w:r>
      <w:r w:rsidR="00D54890" w:rsidRPr="00AE404D">
        <w:rPr>
          <w:rFonts w:ascii="Garamond" w:hAnsi="Garamond"/>
          <w:color w:val="000000" w:themeColor="text1"/>
          <w:lang w:val="en-US"/>
        </w:rPr>
        <w:t xml:space="preserve"> </w:t>
      </w:r>
      <w:r w:rsidR="00BE1D57">
        <w:rPr>
          <w:rFonts w:ascii="Garamond" w:hAnsi="Garamond"/>
          <w:lang w:val="en-US"/>
        </w:rPr>
        <w:br/>
      </w:r>
    </w:p>
    <w:p w14:paraId="15463779" w14:textId="77777777" w:rsidR="00D54890" w:rsidRPr="0065570E" w:rsidRDefault="005E0394" w:rsidP="005E0394">
      <w:pPr>
        <w:spacing w:line="360" w:lineRule="auto"/>
        <w:jc w:val="center"/>
        <w:rPr>
          <w:rFonts w:ascii="Garamond" w:hAnsi="Garamond"/>
          <w:lang w:val="en-US"/>
        </w:rPr>
      </w:pPr>
      <m:oMathPara>
        <m:oMath>
          <m:r>
            <w:rPr>
              <w:rFonts w:ascii="Cambria Math" w:hAnsi="Cambria Math"/>
              <w:lang w:val="en-US"/>
            </w:rPr>
            <w:lastRenderedPageBreak/>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=φ(</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lang w:val="en-US"/>
            </w:rPr>
            <m:t>)</m:t>
          </m:r>
        </m:oMath>
      </m:oMathPara>
    </w:p>
    <w:p w14:paraId="41CAE078" w14:textId="77777777" w:rsidR="0071561C" w:rsidRDefault="0071561C" w:rsidP="00C45590">
      <w:pPr>
        <w:spacing w:line="360" w:lineRule="auto"/>
        <w:rPr>
          <w:rFonts w:ascii="Garamond" w:hAnsi="Garamond"/>
          <w:b/>
          <w:bCs/>
          <w:lang w:val="en-US"/>
        </w:rPr>
      </w:pPr>
    </w:p>
    <w:p w14:paraId="1F122853" w14:textId="4A43C608" w:rsidR="00C87798" w:rsidRDefault="00CB0BDE" w:rsidP="00C45590">
      <w:pPr>
        <w:spacing w:line="360" w:lineRule="auto"/>
        <w:rPr>
          <w:rFonts w:ascii="Garamond" w:hAnsi="Garamond"/>
          <w:lang w:val="en-US"/>
        </w:rPr>
      </w:pPr>
      <w:r>
        <w:rPr>
          <w:rFonts w:ascii="Garamond" w:hAnsi="Garamond"/>
          <w:lang w:val="en-US"/>
        </w:rPr>
        <w:t xml:space="preserve">In equation </w:t>
      </w:r>
      <w:r w:rsidR="00F532E8">
        <w:rPr>
          <w:rFonts w:ascii="Garamond" w:hAnsi="Garamond"/>
          <w:lang w:val="en-US"/>
        </w:rPr>
        <w:t>3</w:t>
      </w:r>
      <w:r>
        <w:rPr>
          <w:rFonts w:ascii="Garamond" w:hAnsi="Garamond"/>
          <w:lang w:val="en-US"/>
        </w:rPr>
        <w:t xml:space="preserve">, </w:t>
      </w:r>
      <m:oMath>
        <m:r>
          <w:rPr>
            <w:rFonts w:ascii="Cambria Math" w:hAnsi="Cambria Math"/>
            <w:lang w:val="en-US"/>
          </w:rPr>
          <m:t>φ(</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lang w:val="en-US"/>
          </w:rPr>
          <m:t>)</m:t>
        </m:r>
      </m:oMath>
      <w:r>
        <w:rPr>
          <w:rFonts w:ascii="Garamond" w:hAnsi="Garamond"/>
          <w:lang w:val="en-US"/>
        </w:rPr>
        <w:t xml:space="preserve"> stands for the activation function called the sigmoid. The sigmoid function is a non-linear function with values ranging between 0 and 1. </w:t>
      </w:r>
    </w:p>
    <w:p w14:paraId="16A1ABA2" w14:textId="77777777" w:rsidR="00C87798" w:rsidRDefault="00C87798" w:rsidP="00C45590">
      <w:pPr>
        <w:spacing w:line="360" w:lineRule="auto"/>
        <w:rPr>
          <w:rFonts w:ascii="Garamond" w:hAnsi="Garamond"/>
          <w:lang w:val="en-US"/>
        </w:rPr>
      </w:pPr>
    </w:p>
    <w:p w14:paraId="2494E725" w14:textId="5243CC8B" w:rsidR="00EC0480" w:rsidRDefault="00C87798" w:rsidP="00C45590">
      <w:pPr>
        <w:spacing w:line="360" w:lineRule="auto"/>
        <w:rPr>
          <w:rFonts w:ascii="Garamond" w:hAnsi="Garamond"/>
          <w:lang w:val="en-US"/>
        </w:rPr>
      </w:pPr>
      <w:r>
        <w:rPr>
          <w:rFonts w:ascii="Garamond" w:hAnsi="Garamond"/>
          <w:lang w:val="en-US"/>
        </w:rPr>
        <w:t xml:space="preserve">In the current study we </w:t>
      </w:r>
      <w:r w:rsidR="00E7617A">
        <w:rPr>
          <w:rFonts w:ascii="Garamond" w:hAnsi="Garamond"/>
          <w:lang w:val="en-US"/>
        </w:rPr>
        <w:t>used a one-layer NN.</w:t>
      </w:r>
      <w:r w:rsidR="009F4114">
        <w:rPr>
          <w:rFonts w:ascii="Garamond" w:hAnsi="Garamond"/>
          <w:lang w:val="en-US"/>
        </w:rPr>
        <w:t xml:space="preserve"> The word embedding vectors were of length 300, which were given as input nodes. </w:t>
      </w:r>
      <w:r w:rsidR="002A2D1A">
        <w:rPr>
          <w:rFonts w:ascii="Garamond" w:hAnsi="Garamond"/>
          <w:lang w:val="en-US"/>
        </w:rPr>
        <w:t xml:space="preserve">The output nodes were </w:t>
      </w:r>
      <w:r w:rsidR="00EC0480">
        <w:rPr>
          <w:rFonts w:ascii="Garamond" w:hAnsi="Garamond"/>
          <w:lang w:val="en-US"/>
        </w:rPr>
        <w:t>the 64</w:t>
      </w:r>
      <w:r w:rsidR="002A2D1A">
        <w:rPr>
          <w:rFonts w:ascii="Garamond" w:hAnsi="Garamond"/>
          <w:lang w:val="en-US"/>
        </w:rPr>
        <w:t xml:space="preserve"> categories. </w:t>
      </w:r>
      <w:r w:rsidR="001B2883">
        <w:rPr>
          <w:rFonts w:ascii="Garamond" w:hAnsi="Garamond"/>
          <w:lang w:val="en-US"/>
        </w:rPr>
        <w:t>We used the “</w:t>
      </w:r>
      <w:proofErr w:type="spellStart"/>
      <w:r w:rsidR="001B2883">
        <w:rPr>
          <w:rFonts w:ascii="Garamond" w:hAnsi="Garamond"/>
          <w:lang w:val="en-US"/>
        </w:rPr>
        <w:t>nnet</w:t>
      </w:r>
      <w:proofErr w:type="spellEnd"/>
      <w:r w:rsidR="001B2883">
        <w:rPr>
          <w:rFonts w:ascii="Garamond" w:hAnsi="Garamond"/>
          <w:lang w:val="en-US"/>
        </w:rPr>
        <w:t xml:space="preserve">” package from R to train the NN. </w:t>
      </w:r>
      <w:r w:rsidR="00815324">
        <w:rPr>
          <w:rFonts w:ascii="Garamond" w:hAnsi="Garamond"/>
          <w:lang w:val="en-US"/>
        </w:rPr>
        <w:t xml:space="preserve">The model was fitted on a training dataset, which was 80% of all the data (N = 1392). </w:t>
      </w:r>
      <w:r w:rsidR="00666C2C">
        <w:rPr>
          <w:rFonts w:ascii="Garamond" w:hAnsi="Garamond"/>
          <w:lang w:val="en-US"/>
        </w:rPr>
        <w:t xml:space="preserve">The model was tuned on three different parameters. </w:t>
      </w:r>
    </w:p>
    <w:p w14:paraId="2AAEDD8C" w14:textId="77777777" w:rsidR="00EC0480" w:rsidRDefault="00666C2C" w:rsidP="003604E4">
      <w:pPr>
        <w:spacing w:line="360" w:lineRule="auto"/>
        <w:ind w:firstLine="708"/>
        <w:rPr>
          <w:rFonts w:ascii="Garamond" w:hAnsi="Garamond"/>
          <w:lang w:val="en-US"/>
        </w:rPr>
      </w:pPr>
      <w:r>
        <w:rPr>
          <w:rFonts w:ascii="Garamond" w:hAnsi="Garamond"/>
          <w:lang w:val="en-US"/>
        </w:rPr>
        <w:t xml:space="preserve">The first parameter was the “size” parameter. </w:t>
      </w:r>
      <w:r w:rsidR="00144DEC">
        <w:rPr>
          <w:rFonts w:ascii="Garamond" w:hAnsi="Garamond"/>
          <w:lang w:val="en-US"/>
        </w:rPr>
        <w:t xml:space="preserve">Size stands for the number of nodes in the hidden layer. </w:t>
      </w:r>
      <w:r w:rsidR="00C90356">
        <w:rPr>
          <w:rFonts w:ascii="Garamond" w:hAnsi="Garamond"/>
          <w:lang w:val="en-US"/>
        </w:rPr>
        <w:t xml:space="preserve">Hidden layer node size should </w:t>
      </w:r>
      <w:r w:rsidR="00A46C28">
        <w:rPr>
          <w:rFonts w:ascii="Garamond" w:hAnsi="Garamond"/>
          <w:lang w:val="en-US"/>
        </w:rPr>
        <w:t>lay</w:t>
      </w:r>
      <w:r w:rsidR="00C90356">
        <w:rPr>
          <w:rFonts w:ascii="Garamond" w:hAnsi="Garamond"/>
          <w:lang w:val="en-US"/>
        </w:rPr>
        <w:t xml:space="preserve"> between the number of input nodes and the number of output nodes (64</w:t>
      </w:r>
      <w:r w:rsidR="004A52C4">
        <w:rPr>
          <w:rFonts w:ascii="Garamond" w:hAnsi="Garamond"/>
          <w:lang w:val="en-US"/>
        </w:rPr>
        <w:t xml:space="preserve"> </w:t>
      </w:r>
      <w:r w:rsidR="00C90356">
        <w:rPr>
          <w:rFonts w:ascii="Garamond" w:hAnsi="Garamond"/>
          <w:lang w:val="en-US"/>
        </w:rPr>
        <w:t>-</w:t>
      </w:r>
      <w:r w:rsidR="004A52C4">
        <w:rPr>
          <w:rFonts w:ascii="Garamond" w:hAnsi="Garamond"/>
          <w:lang w:val="en-US"/>
        </w:rPr>
        <w:t xml:space="preserve"> </w:t>
      </w:r>
      <w:r w:rsidR="00C90356">
        <w:rPr>
          <w:rFonts w:ascii="Garamond" w:hAnsi="Garamond"/>
          <w:lang w:val="en-US"/>
        </w:rPr>
        <w:t xml:space="preserve">300). The more hidden nodes there are, the more computationally heavy the model becomes. </w:t>
      </w:r>
      <w:r w:rsidR="00A11B86">
        <w:rPr>
          <w:rFonts w:ascii="Garamond" w:hAnsi="Garamond"/>
          <w:lang w:val="en-US"/>
        </w:rPr>
        <w:t>Therefore</w:t>
      </w:r>
      <w:r w:rsidR="004A52C4">
        <w:rPr>
          <w:rFonts w:ascii="Garamond" w:hAnsi="Garamond"/>
          <w:lang w:val="en-US"/>
        </w:rPr>
        <w:t>,</w:t>
      </w:r>
      <w:r w:rsidR="00A11B86">
        <w:rPr>
          <w:rFonts w:ascii="Garamond" w:hAnsi="Garamond"/>
          <w:lang w:val="en-US"/>
        </w:rPr>
        <w:t xml:space="preserve"> we tune</w:t>
      </w:r>
      <w:r w:rsidR="004A52C4">
        <w:rPr>
          <w:rFonts w:ascii="Garamond" w:hAnsi="Garamond"/>
          <w:lang w:val="en-US"/>
        </w:rPr>
        <w:t>d</w:t>
      </w:r>
      <w:r w:rsidR="00A11B86">
        <w:rPr>
          <w:rFonts w:ascii="Garamond" w:hAnsi="Garamond"/>
          <w:lang w:val="en-US"/>
        </w:rPr>
        <w:t xml:space="preserve"> on sizes 80, 100 and 120. </w:t>
      </w:r>
    </w:p>
    <w:p w14:paraId="53421129" w14:textId="6EF8B1E5" w:rsidR="00C87798" w:rsidRDefault="00BF61FB" w:rsidP="003604E4">
      <w:pPr>
        <w:spacing w:line="360" w:lineRule="auto"/>
        <w:ind w:firstLine="708"/>
        <w:rPr>
          <w:rFonts w:ascii="Garamond" w:hAnsi="Garamond"/>
          <w:lang w:val="en-US"/>
        </w:rPr>
      </w:pPr>
      <w:r>
        <w:rPr>
          <w:rFonts w:ascii="Garamond" w:hAnsi="Garamond"/>
          <w:lang w:val="en-US"/>
        </w:rPr>
        <w:t>The second parameter the model was tuned on was the “</w:t>
      </w:r>
      <w:r w:rsidR="004A52C4">
        <w:rPr>
          <w:rFonts w:ascii="Garamond" w:hAnsi="Garamond"/>
          <w:lang w:val="en-US"/>
        </w:rPr>
        <w:t xml:space="preserve">weight </w:t>
      </w:r>
      <w:r>
        <w:rPr>
          <w:rFonts w:ascii="Garamond" w:hAnsi="Garamond"/>
          <w:lang w:val="en-US"/>
        </w:rPr>
        <w:t xml:space="preserve">decay” parameter. </w:t>
      </w:r>
      <w:r w:rsidR="004A52C4">
        <w:rPr>
          <w:rFonts w:ascii="Garamond" w:hAnsi="Garamond"/>
          <w:lang w:val="en-US"/>
        </w:rPr>
        <w:t>This parameter needs to be tuned to reduce the risk of overfitting. The weight decay parameter is also known as L2-regularization</w:t>
      </w:r>
      <w:r w:rsidR="00EC0480">
        <w:rPr>
          <w:rFonts w:ascii="Garamond" w:hAnsi="Garamond"/>
          <w:lang w:val="en-US"/>
        </w:rPr>
        <w:t xml:space="preserve"> and is represented as follows:</w:t>
      </w:r>
      <w:r w:rsidR="004A52C4">
        <w:rPr>
          <w:rFonts w:ascii="Garamond" w:hAnsi="Garamond"/>
          <w:lang w:val="en-US"/>
        </w:rPr>
        <w:t xml:space="preserve"> </w:t>
      </w:r>
    </w:p>
    <w:p w14:paraId="28992B49" w14:textId="77777777" w:rsidR="004A52C4" w:rsidRDefault="006238FE" w:rsidP="00C45590">
      <w:pPr>
        <w:spacing w:line="360" w:lineRule="auto"/>
        <w:rPr>
          <w:rFonts w:ascii="Garamond" w:hAnsi="Garamond"/>
          <w:lang w:val="en-US"/>
        </w:rPr>
      </w:pPr>
      <w:r>
        <w:rPr>
          <w:rFonts w:ascii="Garamond" w:hAnsi="Garamond"/>
          <w:noProof/>
          <w:lang w:val="en-US" w:eastAsia="en-US"/>
        </w:rPr>
        <mc:AlternateContent>
          <mc:Choice Requires="wps">
            <w:drawing>
              <wp:anchor distT="0" distB="0" distL="114300" distR="114300" simplePos="0" relativeHeight="251688960" behindDoc="0" locked="0" layoutInCell="1" allowOverlap="1" wp14:anchorId="343A9E1E" wp14:editId="47D0C75B">
                <wp:simplePos x="0" y="0"/>
                <wp:positionH relativeFrom="column">
                  <wp:posOffset>4012776</wp:posOffset>
                </wp:positionH>
                <wp:positionV relativeFrom="paragraph">
                  <wp:posOffset>378460</wp:posOffset>
                </wp:positionV>
                <wp:extent cx="372534" cy="381000"/>
                <wp:effectExtent l="0" t="0" r="0" b="0"/>
                <wp:wrapNone/>
                <wp:docPr id="26" name="Tekstvak 26"/>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14:paraId="352392CD"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4</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A9E1E" id="Tekstvak 26" o:spid="_x0000_s1029" type="#_x0000_t202" style="position:absolute;margin-left:315.95pt;margin-top:29.8pt;width:29.35pt;height:30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" fillcolor="white [3201]" stroked="f" strokeweight=".5pt">
                <v:textbox>
                  <w:txbxContent>
                    <w:p w14:paraId="352392CD" w14:textId="77777777" w:rsidR="00334F7D" w:rsidRPr="0009253F" w:rsidRDefault="00334F7D" w:rsidP="006238FE">
                      <w:pPr>
                        <w:rPr>
                          <w:rFonts w:ascii="Garamond" w:hAnsi="Garamond"/>
                          <w:sz w:val="22"/>
                          <w:szCs w:val="22"/>
                        </w:rPr>
                      </w:pPr>
                      <w:r w:rsidRPr="0009253F">
                        <w:rPr>
                          <w:rFonts w:ascii="Garamond" w:hAnsi="Garamond"/>
                          <w:sz w:val="22"/>
                          <w:szCs w:val="22"/>
                        </w:rPr>
                        <w:t>(</w:t>
                      </w:r>
                      <w:r>
                        <w:rPr>
                          <w:rFonts w:ascii="Garamond" w:hAnsi="Garamond"/>
                          <w:sz w:val="22"/>
                          <w:szCs w:val="22"/>
                        </w:rPr>
                        <w:t>4</w:t>
                      </w:r>
                      <w:r w:rsidRPr="0009253F">
                        <w:rPr>
                          <w:rFonts w:ascii="Garamond" w:hAnsi="Garamond"/>
                          <w:sz w:val="22"/>
                          <w:szCs w:val="22"/>
                        </w:rPr>
                        <w:t>) _</w:t>
                      </w:r>
                    </w:p>
                  </w:txbxContent>
                </v:textbox>
              </v:shape>
            </w:pict>
          </mc:Fallback>
        </mc:AlternateContent>
      </w:r>
    </w:p>
    <w:p w14:paraId="171E5DBF" w14:textId="77777777" w:rsidR="004A52C4" w:rsidRDefault="00334F7D" w:rsidP="00ED412A">
      <w:pPr>
        <w:spacing w:line="360" w:lineRule="auto"/>
        <w:jc w:val="center"/>
        <w:rPr>
          <w:rFonts w:ascii="Garamond" w:hAnsi="Garamond"/>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r>
            <w:rPr>
              <w:rFonts w:ascii="Cambria Math" w:hAnsi="Cambria Math"/>
              <w:lang w:val="en-US"/>
            </w:rPr>
            <m:t>=RSS+λ</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j</m:t>
                  </m:r>
                </m:sub>
                <m:sup>
                  <m:r>
                    <w:rPr>
                      <w:rFonts w:ascii="Cambria Math" w:hAnsi="Cambria Math"/>
                      <w:lang w:val="en-US"/>
                    </w:rPr>
                    <m:t>2</m:t>
                  </m:r>
                </m:sup>
              </m:sSubSup>
            </m:e>
          </m:nary>
        </m:oMath>
      </m:oMathPara>
    </w:p>
    <w:p w14:paraId="02FF3425" w14:textId="77777777" w:rsidR="00D607C1" w:rsidRDefault="00D607C1" w:rsidP="00ED412A">
      <w:pPr>
        <w:spacing w:line="360" w:lineRule="auto"/>
        <w:jc w:val="center"/>
        <w:rPr>
          <w:rFonts w:ascii="Garamond" w:hAnsi="Garamond"/>
          <w:lang w:val="en-US"/>
        </w:rPr>
      </w:pPr>
    </w:p>
    <w:p w14:paraId="79AF0118" w14:textId="5B8C3430" w:rsidR="00EC0480" w:rsidRDefault="00D607C1" w:rsidP="00C45590">
      <w:pPr>
        <w:spacing w:line="360" w:lineRule="auto"/>
        <w:rPr>
          <w:rFonts w:ascii="Garamond" w:hAnsi="Garamond"/>
          <w:lang w:val="en-US"/>
        </w:rPr>
      </w:pPr>
      <w:r>
        <w:rPr>
          <w:rFonts w:ascii="Garamond" w:hAnsi="Garamond"/>
          <w:lang w:val="en-US"/>
        </w:rPr>
        <w:t xml:space="preserve">Where </w:t>
      </w:r>
      <m:oMath>
        <m:r>
          <w:rPr>
            <w:rFonts w:ascii="Cambria Math" w:hAnsi="Cambria Math"/>
            <w:lang w:val="en-US"/>
          </w:rPr>
          <m:t>λ</m:t>
        </m:r>
      </m:oMath>
      <w:r>
        <w:rPr>
          <w:rFonts w:ascii="Garamond" w:hAnsi="Garamond"/>
          <w:lang w:val="en-US"/>
        </w:rPr>
        <w:t xml:space="preserve"> is a tuning parameter</w:t>
      </w:r>
      <w:r w:rsidR="00215ADB">
        <w:rPr>
          <w:rFonts w:ascii="Garamond" w:hAnsi="Garamond"/>
          <w:lang w:val="en-US"/>
        </w:rPr>
        <w:t xml:space="preserve">. </w:t>
      </w:r>
      <w:r>
        <w:rPr>
          <w:rFonts w:ascii="Garamond" w:hAnsi="Garamond"/>
          <w:lang w:val="en-US"/>
        </w:rPr>
        <w:t xml:space="preserve">Ridge regression seeks coefficient estimates that fit the data well, by minimizing RSS. The second term </w:t>
      </w:r>
      <m:oMath>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j</m:t>
                </m:r>
              </m:sub>
              <m:sup>
                <m:r>
                  <w:rPr>
                    <w:rFonts w:ascii="Cambria Math" w:hAnsi="Cambria Math"/>
                    <w:lang w:val="en-US"/>
                  </w:rPr>
                  <m:t>2</m:t>
                </m:r>
              </m:sup>
            </m:sSubSup>
          </m:e>
        </m:nary>
      </m:oMath>
      <w:r>
        <w:rPr>
          <w:rFonts w:ascii="Garamond" w:hAnsi="Garamond"/>
          <w:lang w:val="en-US"/>
        </w:rPr>
        <w:t xml:space="preserve">, called the shrinkage penalty is small when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m:t>
        </m:r>
      </m:oMath>
      <w:r>
        <w:rPr>
          <w:rFonts w:ascii="Garamond" w:hAnsi="Garamond"/>
          <w:lang w:val="en-US"/>
        </w:rPr>
        <w:t xml:space="preserve"> are close to zero</w:t>
      </w:r>
      <w:r w:rsidR="00815324">
        <w:rPr>
          <w:rFonts w:ascii="Garamond" w:hAnsi="Garamond"/>
          <w:lang w:val="en-US"/>
        </w:rPr>
        <w:t xml:space="preserve">. </w:t>
      </w:r>
      <w:r>
        <w:rPr>
          <w:rFonts w:ascii="Garamond" w:hAnsi="Garamond"/>
          <w:lang w:val="en-US"/>
        </w:rPr>
        <w:t xml:space="preserve">The tuning parameter </w:t>
      </w:r>
      <m:oMath>
        <m:r>
          <w:rPr>
            <w:rFonts w:ascii="Cambria Math" w:hAnsi="Cambria Math"/>
            <w:lang w:val="en-US"/>
          </w:rPr>
          <m:t>λ</m:t>
        </m:r>
      </m:oMath>
      <w:r>
        <w:rPr>
          <w:rFonts w:ascii="Garamond" w:hAnsi="Garamond"/>
          <w:lang w:val="en-US"/>
        </w:rPr>
        <w:t xml:space="preserve"> serves to control the relative impact of those two terms on the regression coefficient estimates. </w:t>
      </w:r>
      <w:r w:rsidR="00C15748">
        <w:rPr>
          <w:rFonts w:ascii="Garamond" w:hAnsi="Garamond"/>
          <w:lang w:val="en-US"/>
        </w:rPr>
        <w:t xml:space="preserve">When </w:t>
      </w:r>
      <m:oMath>
        <m:r>
          <w:rPr>
            <w:rFonts w:ascii="Cambria Math" w:hAnsi="Cambria Math"/>
            <w:lang w:val="en-US"/>
          </w:rPr>
          <m:t>λ=0</m:t>
        </m:r>
      </m:oMath>
      <w:r w:rsidR="00C15748">
        <w:rPr>
          <w:rFonts w:ascii="Garamond" w:hAnsi="Garamond"/>
          <w:lang w:val="en-US"/>
        </w:rPr>
        <w:t xml:space="preserve">, the penalty term has no effect, and ridge regression will produce the least squares estimates. However, as </w:t>
      </w:r>
      <m:oMath>
        <m:r>
          <w:rPr>
            <w:rFonts w:ascii="Cambria Math" w:hAnsi="Cambria Math"/>
            <w:lang w:val="en-US"/>
          </w:rPr>
          <m:t>λ→ ⋈</m:t>
        </m:r>
      </m:oMath>
      <w:r w:rsidR="00C15748">
        <w:rPr>
          <w:rFonts w:ascii="Garamond" w:hAnsi="Garamond"/>
          <w:lang w:val="en-US"/>
        </w:rPr>
        <w:t xml:space="preserve">, the impact of the shrinkage penalty grows, and the ridge regression coefficient will approach zero. </w:t>
      </w:r>
      <w:r w:rsidR="00C758A1">
        <w:rPr>
          <w:rFonts w:ascii="Garamond" w:hAnsi="Garamond"/>
          <w:lang w:val="en-US"/>
        </w:rPr>
        <w:t xml:space="preserve">Thus as </w:t>
      </w:r>
      <m:oMath>
        <m:r>
          <w:rPr>
            <w:rFonts w:ascii="Cambria Math" w:hAnsi="Cambria Math"/>
            <w:lang w:val="en-US"/>
          </w:rPr>
          <m:t>λ</m:t>
        </m:r>
      </m:oMath>
      <w:r w:rsidR="00C758A1">
        <w:rPr>
          <w:rFonts w:ascii="Garamond" w:hAnsi="Garamond"/>
          <w:lang w:val="en-US"/>
        </w:rPr>
        <w:t xml:space="preserve"> increases, the flexibility of the ridge regression fit decreases, leading to decreased variance but increased bias. </w:t>
      </w:r>
      <w:r w:rsidR="009650E4">
        <w:rPr>
          <w:rFonts w:ascii="Garamond" w:hAnsi="Garamond"/>
          <w:lang w:val="en-US"/>
        </w:rPr>
        <w:t>Consequently</w:t>
      </w:r>
      <w:r w:rsidR="003B6D6E">
        <w:rPr>
          <w:rFonts w:ascii="Garamond" w:hAnsi="Garamond"/>
          <w:lang w:val="en-US"/>
        </w:rPr>
        <w:t>,</w:t>
      </w:r>
      <w:r w:rsidR="00D90A66">
        <w:rPr>
          <w:rFonts w:ascii="Garamond" w:hAnsi="Garamond"/>
          <w:lang w:val="en-US"/>
        </w:rPr>
        <w:t xml:space="preserve"> this was an important parameter to tune. </w:t>
      </w:r>
      <w:r w:rsidR="003B6D6E">
        <w:rPr>
          <w:rFonts w:ascii="Garamond" w:hAnsi="Garamond"/>
          <w:lang w:val="en-US"/>
        </w:rPr>
        <w:t xml:space="preserve">In the first round of parameter tuning we tuned on weight decays; 0.2, 0.4, 0.8 and 1. This was repeated </w:t>
      </w:r>
      <w:r w:rsidR="00EC0480">
        <w:rPr>
          <w:rFonts w:ascii="Garamond" w:hAnsi="Garamond"/>
          <w:lang w:val="en-US"/>
        </w:rPr>
        <w:t xml:space="preserve">within </w:t>
      </w:r>
      <w:r w:rsidR="003B6D6E">
        <w:rPr>
          <w:rFonts w:ascii="Garamond" w:hAnsi="Garamond"/>
          <w:lang w:val="en-US"/>
        </w:rPr>
        <w:t xml:space="preserve">a smaller scope in the second round. </w:t>
      </w:r>
    </w:p>
    <w:p w14:paraId="44C7A329" w14:textId="597E246E" w:rsidR="00EC0480" w:rsidRDefault="00600B24" w:rsidP="003604E4">
      <w:pPr>
        <w:spacing w:line="360" w:lineRule="auto"/>
        <w:ind w:firstLine="708"/>
        <w:rPr>
          <w:rFonts w:ascii="Garamond" w:hAnsi="Garamond"/>
          <w:lang w:val="en-US"/>
        </w:rPr>
      </w:pPr>
      <w:r>
        <w:rPr>
          <w:rFonts w:ascii="Garamond" w:hAnsi="Garamond"/>
          <w:lang w:val="en-US"/>
        </w:rPr>
        <w:t xml:space="preserve">The </w:t>
      </w:r>
      <w:r w:rsidR="00EC0480">
        <w:rPr>
          <w:rFonts w:ascii="Garamond" w:hAnsi="Garamond"/>
          <w:lang w:val="en-US"/>
        </w:rPr>
        <w:t xml:space="preserve">third and </w:t>
      </w:r>
      <w:r>
        <w:rPr>
          <w:rFonts w:ascii="Garamond" w:hAnsi="Garamond"/>
          <w:lang w:val="en-US"/>
        </w:rPr>
        <w:t xml:space="preserve">final parameter to be tuned was the threshold, in which the threshold determines whether or not the activation value should be transformed to a 0 or a 1. </w:t>
      </w:r>
      <w:r w:rsidR="00296C07">
        <w:rPr>
          <w:rFonts w:ascii="Garamond" w:hAnsi="Garamond"/>
          <w:lang w:val="en-US"/>
        </w:rPr>
        <w:t>A large range of values between 0.001 and .5 w</w:t>
      </w:r>
      <w:r w:rsidR="00815324">
        <w:rPr>
          <w:rFonts w:ascii="Garamond" w:hAnsi="Garamond"/>
          <w:lang w:val="en-US"/>
        </w:rPr>
        <w:t>as</w:t>
      </w:r>
      <w:r w:rsidR="00296C07">
        <w:rPr>
          <w:rFonts w:ascii="Garamond" w:hAnsi="Garamond"/>
          <w:lang w:val="en-US"/>
        </w:rPr>
        <w:t xml:space="preserve"> tested to tune for the best threshold value. </w:t>
      </w:r>
    </w:p>
    <w:p w14:paraId="1380150F" w14:textId="67A3022F" w:rsidR="00B05A01" w:rsidRDefault="00277DEE" w:rsidP="003604E4">
      <w:pPr>
        <w:spacing w:line="360" w:lineRule="auto"/>
        <w:ind w:firstLine="708"/>
        <w:rPr>
          <w:rFonts w:ascii="Garamond" w:hAnsi="Garamond"/>
          <w:lang w:val="en-US"/>
        </w:rPr>
      </w:pPr>
      <w:r>
        <w:rPr>
          <w:rFonts w:ascii="Garamond" w:hAnsi="Garamond"/>
          <w:lang w:val="en-US"/>
        </w:rPr>
        <w:lastRenderedPageBreak/>
        <w:t>After all these parameters were tuned</w:t>
      </w:r>
      <w:r w:rsidR="00F751FC">
        <w:rPr>
          <w:rFonts w:ascii="Garamond" w:hAnsi="Garamond"/>
          <w:lang w:val="en-US"/>
        </w:rPr>
        <w:t xml:space="preserve"> on </w:t>
      </w:r>
      <w:r w:rsidR="0074128F">
        <w:rPr>
          <w:rFonts w:ascii="Garamond" w:hAnsi="Garamond"/>
          <w:lang w:val="en-US"/>
        </w:rPr>
        <w:t xml:space="preserve">the training data and tested on </w:t>
      </w:r>
      <w:r w:rsidR="00F751FC">
        <w:rPr>
          <w:rFonts w:ascii="Garamond" w:hAnsi="Garamond"/>
          <w:lang w:val="en-US"/>
        </w:rPr>
        <w:t>the test data</w:t>
      </w:r>
      <w:r w:rsidR="00815324">
        <w:rPr>
          <w:rFonts w:ascii="Garamond" w:hAnsi="Garamond"/>
          <w:lang w:val="en-US"/>
        </w:rPr>
        <w:t xml:space="preserve"> (20% of the data N = 350)</w:t>
      </w:r>
      <w:r>
        <w:rPr>
          <w:rFonts w:ascii="Garamond" w:hAnsi="Garamond"/>
          <w:lang w:val="en-US"/>
        </w:rPr>
        <w:t>, we decided on the best model size, decay and threshold based on</w:t>
      </w:r>
      <w:r w:rsidR="00F17E5C">
        <w:rPr>
          <w:rFonts w:ascii="Garamond" w:hAnsi="Garamond"/>
          <w:lang w:val="en-US"/>
        </w:rPr>
        <w:t xml:space="preserve"> the prediction accuracy</w:t>
      </w:r>
      <w:r>
        <w:rPr>
          <w:rFonts w:ascii="Garamond" w:hAnsi="Garamond"/>
          <w:lang w:val="en-US"/>
        </w:rPr>
        <w:t xml:space="preserve">. </w:t>
      </w:r>
    </w:p>
    <w:p w14:paraId="48BCF1A0" w14:textId="3B757388" w:rsidR="00EC0480" w:rsidRPr="003604E4" w:rsidRDefault="00EC0480" w:rsidP="00EC0480">
      <w:pPr>
        <w:spacing w:line="360" w:lineRule="auto"/>
        <w:rPr>
          <w:rFonts w:ascii="Garamond" w:hAnsi="Garamond"/>
          <w:b/>
          <w:i/>
          <w:lang w:val="en-US"/>
        </w:rPr>
      </w:pPr>
      <w:r w:rsidRPr="003604E4">
        <w:rPr>
          <w:rFonts w:ascii="Garamond" w:hAnsi="Garamond"/>
          <w:b/>
          <w:i/>
          <w:lang w:val="en-US"/>
        </w:rPr>
        <w:t xml:space="preserve">Prediction </w:t>
      </w:r>
      <w:r w:rsidR="00A84796">
        <w:rPr>
          <w:rFonts w:ascii="Garamond" w:hAnsi="Garamond"/>
          <w:b/>
          <w:i/>
          <w:lang w:val="en-US"/>
        </w:rPr>
        <w:t>A</w:t>
      </w:r>
      <w:r w:rsidRPr="003604E4">
        <w:rPr>
          <w:rFonts w:ascii="Garamond" w:hAnsi="Garamond"/>
          <w:b/>
          <w:i/>
          <w:lang w:val="en-US"/>
        </w:rPr>
        <w:t xml:space="preserve">ccuracies of NN </w:t>
      </w:r>
      <w:r w:rsidR="00A84796">
        <w:rPr>
          <w:rFonts w:ascii="Garamond" w:hAnsi="Garamond"/>
          <w:b/>
          <w:i/>
          <w:lang w:val="en-US"/>
        </w:rPr>
        <w:t>C</w:t>
      </w:r>
      <w:r w:rsidRPr="003604E4">
        <w:rPr>
          <w:rFonts w:ascii="Garamond" w:hAnsi="Garamond"/>
          <w:b/>
          <w:i/>
          <w:lang w:val="en-US"/>
        </w:rPr>
        <w:t>ategorization</w:t>
      </w:r>
    </w:p>
    <w:p w14:paraId="33B49AF9" w14:textId="48603CA1" w:rsidR="00C422CB" w:rsidRDefault="00C422CB" w:rsidP="00C45590">
      <w:pPr>
        <w:spacing w:line="360" w:lineRule="auto"/>
        <w:rPr>
          <w:rFonts w:ascii="Garamond" w:hAnsi="Garamond"/>
          <w:lang w:val="en-US"/>
        </w:rPr>
      </w:pPr>
      <w:r>
        <w:rPr>
          <w:rFonts w:ascii="Garamond" w:hAnsi="Garamond"/>
          <w:lang w:val="en-US"/>
        </w:rPr>
        <w:tab/>
      </w:r>
      <w:r w:rsidR="00504CEB">
        <w:rPr>
          <w:rFonts w:ascii="Garamond" w:hAnsi="Garamond"/>
          <w:lang w:val="en-US"/>
        </w:rPr>
        <w:t xml:space="preserve">To calculate prediction accuracies, we compared two binary matrixes on their agreement, these were the predicted NN category matrix and the “true” expert category matrix. For the first measure of prediction accuracy, the NN and expert matrix are multiplied resulting in a matrix containing 1’s when both matrixes contain 1’s at the same categories and 0’s when they </w:t>
      </w:r>
      <w:r w:rsidR="00237BEF">
        <w:rPr>
          <w:rFonts w:ascii="Garamond" w:hAnsi="Garamond"/>
          <w:lang w:val="en-US"/>
        </w:rPr>
        <w:t>are not in agreement or both 0</w:t>
      </w:r>
      <w:r w:rsidR="00504CEB">
        <w:rPr>
          <w:rFonts w:ascii="Garamond" w:hAnsi="Garamond"/>
          <w:lang w:val="en-US"/>
        </w:rPr>
        <w:t>. By taking the row sums of this new matrix and dividing by the row sums of the experts’ matrix we get a measure of agreement per row. By taking the mean of</w:t>
      </w:r>
      <w:r w:rsidR="00237BEF">
        <w:rPr>
          <w:rFonts w:ascii="Garamond" w:hAnsi="Garamond"/>
          <w:lang w:val="en-US"/>
        </w:rPr>
        <w:t xml:space="preserve"> this row sum division, </w:t>
      </w:r>
      <w:r w:rsidR="00504CEB">
        <w:rPr>
          <w:rFonts w:ascii="Garamond" w:hAnsi="Garamond"/>
          <w:lang w:val="en-US"/>
        </w:rPr>
        <w:t xml:space="preserve">we get </w:t>
      </w:r>
      <w:r w:rsidR="00237BEF">
        <w:rPr>
          <w:rFonts w:ascii="Garamond" w:hAnsi="Garamond"/>
          <w:lang w:val="en-US"/>
        </w:rPr>
        <w:t xml:space="preserve">a </w:t>
      </w:r>
      <w:r w:rsidR="00504CEB">
        <w:rPr>
          <w:rFonts w:ascii="Garamond" w:hAnsi="Garamond"/>
          <w:lang w:val="en-US"/>
        </w:rPr>
        <w:t>matrix of agreement, which was interpreted as our first measure of prediction accuracy</w:t>
      </w:r>
      <w:r w:rsidR="00237BEF">
        <w:rPr>
          <w:rFonts w:ascii="Garamond" w:hAnsi="Garamond"/>
          <w:lang w:val="en-US"/>
        </w:rPr>
        <w:t>, see Equation 5</w:t>
      </w:r>
      <w:r w:rsidR="00504CEB">
        <w:rPr>
          <w:rFonts w:ascii="Garamond" w:hAnsi="Garamond"/>
          <w:lang w:val="en-US"/>
        </w:rPr>
        <w:t xml:space="preserve">. </w:t>
      </w:r>
    </w:p>
    <w:p w14:paraId="32AA079E" w14:textId="77777777" w:rsidR="00A560EE" w:rsidRDefault="00712D18" w:rsidP="00C45590">
      <w:pPr>
        <w:spacing w:line="360" w:lineRule="auto"/>
        <w:rPr>
          <w:rFonts w:ascii="Garamond" w:hAnsi="Garamond"/>
          <w:lang w:val="en-US"/>
        </w:rPr>
      </w:pPr>
      <w:r>
        <w:rPr>
          <w:rFonts w:ascii="Garamond" w:hAnsi="Garamond"/>
          <w:noProof/>
          <w:lang w:val="en-US" w:eastAsia="en-US"/>
        </w:rPr>
        <mc:AlternateContent>
          <mc:Choice Requires="wps">
            <w:drawing>
              <wp:anchor distT="0" distB="0" distL="114300" distR="114300" simplePos="0" relativeHeight="251691008" behindDoc="0" locked="0" layoutInCell="1" allowOverlap="1" wp14:anchorId="2F7CBB76" wp14:editId="5F3069B1">
                <wp:simplePos x="0" y="0"/>
                <wp:positionH relativeFrom="column">
                  <wp:posOffset>4013200</wp:posOffset>
                </wp:positionH>
                <wp:positionV relativeFrom="paragraph">
                  <wp:posOffset>300355</wp:posOffset>
                </wp:positionV>
                <wp:extent cx="372534" cy="381000"/>
                <wp:effectExtent l="0" t="0" r="0" b="0"/>
                <wp:wrapNone/>
                <wp:docPr id="27" name="Tekstvak 27"/>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14:paraId="5AE05FC7" w14:textId="77777777" w:rsidR="00334F7D" w:rsidRPr="0009253F" w:rsidRDefault="00334F7D" w:rsidP="00712D18">
                            <w:pPr>
                              <w:rPr>
                                <w:rFonts w:ascii="Garamond" w:hAnsi="Garamond"/>
                                <w:sz w:val="22"/>
                                <w:szCs w:val="22"/>
                              </w:rPr>
                            </w:pPr>
                            <w:r w:rsidRPr="0009253F">
                              <w:rPr>
                                <w:rFonts w:ascii="Garamond" w:hAnsi="Garamond"/>
                                <w:sz w:val="22"/>
                                <w:szCs w:val="22"/>
                              </w:rPr>
                              <w:t>(</w:t>
                            </w:r>
                            <w:r>
                              <w:rPr>
                                <w:rFonts w:ascii="Garamond" w:hAnsi="Garamond"/>
                                <w:sz w:val="22"/>
                                <w:szCs w:val="22"/>
                              </w:rPr>
                              <w:t>5</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7CBB76" id="Tekstvak 27" o:spid="_x0000_s1030" type="#_x0000_t202" style="position:absolute;margin-left:316pt;margin-top:23.65pt;width:29.35pt;height:3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" fillcolor="white [3201]" stroked="f" strokeweight=".5pt">
                <v:textbox>
                  <w:txbxContent>
                    <w:p w14:paraId="5AE05FC7" w14:textId="77777777" w:rsidR="00334F7D" w:rsidRPr="0009253F" w:rsidRDefault="00334F7D" w:rsidP="00712D18">
                      <w:pPr>
                        <w:rPr>
                          <w:rFonts w:ascii="Garamond" w:hAnsi="Garamond"/>
                          <w:sz w:val="22"/>
                          <w:szCs w:val="22"/>
                        </w:rPr>
                      </w:pPr>
                      <w:r w:rsidRPr="0009253F">
                        <w:rPr>
                          <w:rFonts w:ascii="Garamond" w:hAnsi="Garamond"/>
                          <w:sz w:val="22"/>
                          <w:szCs w:val="22"/>
                        </w:rPr>
                        <w:t>(</w:t>
                      </w:r>
                      <w:r>
                        <w:rPr>
                          <w:rFonts w:ascii="Garamond" w:hAnsi="Garamond"/>
                          <w:sz w:val="22"/>
                          <w:szCs w:val="22"/>
                        </w:rPr>
                        <w:t>5</w:t>
                      </w:r>
                      <w:r w:rsidRPr="0009253F">
                        <w:rPr>
                          <w:rFonts w:ascii="Garamond" w:hAnsi="Garamond"/>
                          <w:sz w:val="22"/>
                          <w:szCs w:val="22"/>
                        </w:rPr>
                        <w:t>) _</w:t>
                      </w:r>
                    </w:p>
                  </w:txbxContent>
                </v:textbox>
              </v:shape>
            </w:pict>
          </mc:Fallback>
        </mc:AlternateContent>
      </w:r>
    </w:p>
    <w:p w14:paraId="3FF304FA" w14:textId="77777777" w:rsidR="009F2A2C" w:rsidRPr="00B05A01" w:rsidRDefault="009F2A2C" w:rsidP="009F2A2C">
      <w:pPr>
        <w:spacing w:line="360" w:lineRule="auto"/>
        <w:jc w:val="center"/>
        <w:rPr>
          <w:rFonts w:ascii="Garamond" w:hAnsi="Garamond"/>
          <w:lang w:val="en-US"/>
        </w:rPr>
      </w:pPr>
      <m:oMathPara>
        <m:oMath>
          <m:r>
            <w:rPr>
              <w:rFonts w:ascii="Cambria Math" w:hAnsi="Cambria Math"/>
              <w:lang w:val="en-US"/>
            </w:rPr>
            <m:t>μ</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row</m:t>
                  </m:r>
                  <m:nary>
                    <m:naryPr>
                      <m:chr m:val="∑"/>
                      <m:limLoc m:val="undOvr"/>
                      <m:subHide m:val="1"/>
                      <m:supHide m:val="1"/>
                      <m:ctrlPr>
                        <w:rPr>
                          <w:rFonts w:ascii="Cambria Math" w:hAnsi="Cambria Math"/>
                          <w:i/>
                          <w:lang w:val="en-US"/>
                        </w:rPr>
                      </m:ctrlPr>
                    </m:naryPr>
                    <m:sub/>
                    <m:sup/>
                    <m:e>
                      <m:r>
                        <w:rPr>
                          <w:rFonts w:ascii="Cambria Math" w:hAnsi="Cambria Math"/>
                          <w:lang w:val="en-US"/>
                        </w:rPr>
                        <m:t>(p*t)</m:t>
                      </m:r>
                    </m:e>
                  </m:nary>
                </m:num>
                <m:den>
                  <m:r>
                    <w:rPr>
                      <w:rFonts w:ascii="Cambria Math" w:hAnsi="Cambria Math"/>
                      <w:lang w:val="en-US"/>
                    </w:rPr>
                    <m:t>row</m:t>
                  </m:r>
                  <m:nary>
                    <m:naryPr>
                      <m:chr m:val="∑"/>
                      <m:limLoc m:val="undOvr"/>
                      <m:subHide m:val="1"/>
                      <m:supHide m:val="1"/>
                      <m:ctrlPr>
                        <w:rPr>
                          <w:rFonts w:ascii="Cambria Math" w:hAnsi="Cambria Math"/>
                          <w:i/>
                          <w:lang w:val="en-US"/>
                        </w:rPr>
                      </m:ctrlPr>
                    </m:naryPr>
                    <m:sub/>
                    <m:sup/>
                    <m:e>
                      <m:r>
                        <w:rPr>
                          <w:rFonts w:ascii="Cambria Math" w:hAnsi="Cambria Math"/>
                          <w:lang w:val="en-US"/>
                        </w:rPr>
                        <m:t>t</m:t>
                      </m:r>
                    </m:e>
                  </m:nary>
                </m:den>
              </m:f>
            </m:e>
          </m:d>
        </m:oMath>
      </m:oMathPara>
    </w:p>
    <w:p w14:paraId="4B2317D0" w14:textId="77777777" w:rsidR="00237BEF" w:rsidRDefault="00237BEF" w:rsidP="00237BEF">
      <w:pPr>
        <w:spacing w:line="360" w:lineRule="auto"/>
        <w:rPr>
          <w:ins w:id="9" w:author="Emma Schreurs" w:date="2020-01-28T16:02:00Z"/>
          <w:rFonts w:ascii="Garamond" w:hAnsi="Garamond"/>
          <w:lang w:val="en-US"/>
        </w:rPr>
      </w:pPr>
    </w:p>
    <w:p w14:paraId="24E06DD6" w14:textId="7F4AF1AB" w:rsidR="00132BA6" w:rsidRPr="007A482B" w:rsidRDefault="00237BEF" w:rsidP="007A482B">
      <w:pPr>
        <w:spacing w:line="360" w:lineRule="auto"/>
        <w:rPr>
          <w:rFonts w:ascii="Garamond" w:hAnsi="Garamond"/>
          <w:lang w:val="en-US"/>
        </w:rPr>
      </w:pPr>
      <w:r>
        <w:rPr>
          <w:rFonts w:ascii="Garamond" w:hAnsi="Garamond"/>
          <w:lang w:val="en-US"/>
        </w:rPr>
        <w:t xml:space="preserve">For the second measure of prediction accuracy, the NN and expert matrix are compared to where they are equal to each other. By taking the mean </w:t>
      </w:r>
      <w:r w:rsidR="00BB103E">
        <w:rPr>
          <w:rFonts w:ascii="Garamond" w:hAnsi="Garamond"/>
          <w:lang w:val="en-US"/>
        </w:rPr>
        <w:t>of this proportion equal versus not equal</w:t>
      </w:r>
      <w:r>
        <w:rPr>
          <w:rFonts w:ascii="Garamond" w:hAnsi="Garamond"/>
          <w:lang w:val="en-US"/>
        </w:rPr>
        <w:t>, we get our second measure of agreement between the two matrices</w:t>
      </w:r>
      <w:r w:rsidR="00FE3EF3">
        <w:rPr>
          <w:rFonts w:ascii="Garamond" w:hAnsi="Garamond"/>
          <w:lang w:val="en-US"/>
        </w:rPr>
        <w:t>, see Equation 6</w:t>
      </w:r>
      <w:r>
        <w:rPr>
          <w:rFonts w:ascii="Garamond" w:hAnsi="Garamond"/>
          <w:lang w:val="en-US"/>
        </w:rPr>
        <w:t xml:space="preserve">. </w:t>
      </w:r>
    </w:p>
    <w:p w14:paraId="6912B6B8" w14:textId="3F010317" w:rsidR="0076603C" w:rsidRDefault="00712D18" w:rsidP="0076603C">
      <w:pPr>
        <w:spacing w:line="360" w:lineRule="auto"/>
        <w:jc w:val="center"/>
        <w:rPr>
          <w:rFonts w:ascii="Garamond" w:hAnsi="Garamond"/>
          <w:b/>
          <w:bCs/>
          <w:lang w:val="en-US"/>
        </w:rPr>
      </w:pPr>
      <w:r>
        <w:rPr>
          <w:rFonts w:ascii="Garamond" w:hAnsi="Garamond"/>
          <w:noProof/>
          <w:lang w:val="en-US" w:eastAsia="en-US"/>
        </w:rPr>
        <mc:AlternateContent>
          <mc:Choice Requires="wps">
            <w:drawing>
              <wp:anchor distT="0" distB="0" distL="114300" distR="114300" simplePos="0" relativeHeight="251693056" behindDoc="0" locked="0" layoutInCell="1" allowOverlap="1" wp14:anchorId="5F53A49C" wp14:editId="26DED16F">
                <wp:simplePos x="0" y="0"/>
                <wp:positionH relativeFrom="column">
                  <wp:posOffset>4013200</wp:posOffset>
                </wp:positionH>
                <wp:positionV relativeFrom="paragraph">
                  <wp:posOffset>239183</wp:posOffset>
                </wp:positionV>
                <wp:extent cx="372534" cy="381000"/>
                <wp:effectExtent l="0" t="0" r="0" b="0"/>
                <wp:wrapNone/>
                <wp:docPr id="28" name="Tekstvak 28"/>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14:paraId="316D9142" w14:textId="77777777" w:rsidR="00334F7D" w:rsidRPr="0009253F" w:rsidRDefault="00334F7D" w:rsidP="00712D18">
                            <w:pPr>
                              <w:rPr>
                                <w:rFonts w:ascii="Garamond" w:hAnsi="Garamond"/>
                                <w:sz w:val="22"/>
                                <w:szCs w:val="22"/>
                              </w:rPr>
                            </w:pPr>
                            <w:r w:rsidRPr="0009253F">
                              <w:rPr>
                                <w:rFonts w:ascii="Garamond" w:hAnsi="Garamond"/>
                                <w:sz w:val="22"/>
                                <w:szCs w:val="22"/>
                              </w:rPr>
                              <w:t>(</w:t>
                            </w:r>
                            <w:r>
                              <w:rPr>
                                <w:rFonts w:ascii="Garamond" w:hAnsi="Garamond"/>
                                <w:sz w:val="22"/>
                                <w:szCs w:val="22"/>
                              </w:rPr>
                              <w:t>6</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53A49C" id="Tekstvak 28" o:spid="_x0000_s1031" type="#_x0000_t202" style="position:absolute;left:0;text-align:left;margin-left:316pt;margin-top:18.85pt;width:29.35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" fillcolor="white [3201]" stroked="f" strokeweight=".5pt">
                <v:textbox>
                  <w:txbxContent>
                    <w:p w14:paraId="316D9142" w14:textId="77777777" w:rsidR="00334F7D" w:rsidRPr="0009253F" w:rsidRDefault="00334F7D" w:rsidP="00712D18">
                      <w:pPr>
                        <w:rPr>
                          <w:rFonts w:ascii="Garamond" w:hAnsi="Garamond"/>
                          <w:sz w:val="22"/>
                          <w:szCs w:val="22"/>
                        </w:rPr>
                      </w:pPr>
                      <w:r w:rsidRPr="0009253F">
                        <w:rPr>
                          <w:rFonts w:ascii="Garamond" w:hAnsi="Garamond"/>
                          <w:sz w:val="22"/>
                          <w:szCs w:val="22"/>
                        </w:rPr>
                        <w:t>(</w:t>
                      </w:r>
                      <w:r>
                        <w:rPr>
                          <w:rFonts w:ascii="Garamond" w:hAnsi="Garamond"/>
                          <w:sz w:val="22"/>
                          <w:szCs w:val="22"/>
                        </w:rPr>
                        <w:t>6</w:t>
                      </w:r>
                      <w:r w:rsidRPr="0009253F">
                        <w:rPr>
                          <w:rFonts w:ascii="Garamond" w:hAnsi="Garamond"/>
                          <w:sz w:val="22"/>
                          <w:szCs w:val="22"/>
                        </w:rPr>
                        <w:t>) _</w:t>
                      </w:r>
                    </w:p>
                  </w:txbxContent>
                </v:textbox>
              </v:shape>
            </w:pict>
          </mc:Fallback>
        </mc:AlternateContent>
      </w:r>
    </w:p>
    <w:p w14:paraId="0DF8B120" w14:textId="1415145B" w:rsidR="0071561C" w:rsidRPr="0076603C" w:rsidRDefault="0076603C" w:rsidP="0076603C">
      <w:pPr>
        <w:spacing w:line="360" w:lineRule="auto"/>
        <w:jc w:val="center"/>
        <w:rPr>
          <w:rFonts w:ascii="Garamond" w:hAnsi="Garamond"/>
          <w:lang w:val="en-US"/>
        </w:rPr>
      </w:pPr>
      <m:oMathPara>
        <m:oMath>
          <m:r>
            <w:rPr>
              <w:rFonts w:ascii="Cambria Math" w:hAnsi="Cambria Math"/>
              <w:lang w:val="en-US"/>
            </w:rPr>
            <m:t>μ</m:t>
          </m:r>
          <m:d>
            <m:dPr>
              <m:ctrlPr>
                <w:rPr>
                  <w:rFonts w:ascii="Cambria Math" w:hAnsi="Cambria Math"/>
                  <w:i/>
                  <w:lang w:val="en-US"/>
                </w:rPr>
              </m:ctrlPr>
            </m:dPr>
            <m:e>
              <m:r>
                <w:rPr>
                  <w:rFonts w:ascii="Cambria Math" w:hAnsi="Cambria Math"/>
                  <w:lang w:val="en-US"/>
                </w:rPr>
                <m:t>rowμ</m:t>
              </m:r>
              <m:d>
                <m:dPr>
                  <m:ctrlPr>
                    <w:rPr>
                      <w:rFonts w:ascii="Cambria Math" w:hAnsi="Cambria Math"/>
                      <w:i/>
                      <w:lang w:val="en-US"/>
                    </w:rPr>
                  </m:ctrlPr>
                </m:dPr>
                <m:e>
                  <m:r>
                    <w:rPr>
                      <w:rFonts w:ascii="Cambria Math" w:hAnsi="Cambria Math"/>
                      <w:lang w:val="en-US"/>
                    </w:rPr>
                    <m:t>p==t</m:t>
                  </m:r>
                </m:e>
              </m:d>
            </m:e>
          </m:d>
        </m:oMath>
      </m:oMathPara>
    </w:p>
    <w:p w14:paraId="18AFCAE8" w14:textId="77777777" w:rsidR="0071561C" w:rsidRDefault="0071561C" w:rsidP="00C45590">
      <w:pPr>
        <w:spacing w:line="360" w:lineRule="auto"/>
        <w:rPr>
          <w:rFonts w:ascii="Garamond" w:hAnsi="Garamond"/>
          <w:b/>
          <w:bCs/>
          <w:lang w:val="en-US"/>
        </w:rPr>
      </w:pPr>
    </w:p>
    <w:p w14:paraId="6C67CA23" w14:textId="77777777" w:rsidR="00CA17FC" w:rsidRDefault="00676FB2" w:rsidP="00BE54D4">
      <w:pPr>
        <w:spacing w:line="360" w:lineRule="auto"/>
        <w:rPr>
          <w:rFonts w:ascii="Garamond" w:hAnsi="Garamond"/>
          <w:lang w:val="en-US"/>
        </w:rPr>
      </w:pPr>
      <w:r>
        <w:rPr>
          <w:rFonts w:ascii="Garamond" w:hAnsi="Garamond"/>
          <w:lang w:val="en-US"/>
        </w:rPr>
        <w:t xml:space="preserve">In </w:t>
      </w:r>
      <w:r w:rsidR="008B7DF7">
        <w:rPr>
          <w:rFonts w:ascii="Garamond" w:hAnsi="Garamond"/>
          <w:lang w:val="en-US"/>
        </w:rPr>
        <w:t xml:space="preserve">both equations </w:t>
      </w:r>
      <w:r>
        <w:rPr>
          <w:rFonts w:ascii="Garamond" w:hAnsi="Garamond"/>
          <w:i/>
          <w:iCs/>
          <w:lang w:val="en-US"/>
        </w:rPr>
        <w:t xml:space="preserve">p </w:t>
      </w:r>
      <w:r>
        <w:rPr>
          <w:rFonts w:ascii="Garamond" w:hAnsi="Garamond"/>
          <w:lang w:val="en-US"/>
        </w:rPr>
        <w:t xml:space="preserve">stands for the matrix </w:t>
      </w:r>
      <w:r w:rsidR="008B7DF7">
        <w:rPr>
          <w:rFonts w:ascii="Garamond" w:hAnsi="Garamond"/>
          <w:lang w:val="en-US"/>
        </w:rPr>
        <w:t xml:space="preserve">predicted by the NN </w:t>
      </w:r>
      <w:r>
        <w:rPr>
          <w:rFonts w:ascii="Garamond" w:hAnsi="Garamond"/>
          <w:lang w:val="en-US"/>
        </w:rPr>
        <w:t xml:space="preserve">and </w:t>
      </w:r>
      <w:r>
        <w:rPr>
          <w:rFonts w:ascii="Garamond" w:hAnsi="Garamond"/>
          <w:i/>
          <w:iCs/>
          <w:lang w:val="en-US"/>
        </w:rPr>
        <w:t xml:space="preserve">t </w:t>
      </w:r>
      <w:r>
        <w:rPr>
          <w:rFonts w:ascii="Garamond" w:hAnsi="Garamond"/>
          <w:lang w:val="en-US"/>
        </w:rPr>
        <w:t xml:space="preserve">stands for the </w:t>
      </w:r>
      <w:r w:rsidR="007A482B">
        <w:rPr>
          <w:rFonts w:ascii="Garamond" w:hAnsi="Garamond"/>
          <w:lang w:val="en-US"/>
        </w:rPr>
        <w:t xml:space="preserve">“true” expert </w:t>
      </w:r>
      <w:r>
        <w:rPr>
          <w:rFonts w:ascii="Garamond" w:hAnsi="Garamond"/>
          <w:lang w:val="en-US"/>
        </w:rPr>
        <w:t xml:space="preserve">matrix. </w:t>
      </w:r>
      <w:r w:rsidR="00FE3EF3">
        <w:rPr>
          <w:rFonts w:ascii="Garamond" w:hAnsi="Garamond"/>
          <w:lang w:val="en-US"/>
        </w:rPr>
        <w:t>We took both calculations of prediction accuracy into consideration when determining the best model.</w:t>
      </w:r>
    </w:p>
    <w:p w14:paraId="5C4B3D47" w14:textId="35432824" w:rsidR="00BE54D4" w:rsidRPr="00CA17FC" w:rsidRDefault="00BE54D4" w:rsidP="00BE54D4">
      <w:pPr>
        <w:spacing w:line="360" w:lineRule="auto"/>
        <w:rPr>
          <w:rFonts w:ascii="Garamond" w:hAnsi="Garamond"/>
          <w:lang w:val="en-US"/>
        </w:rPr>
      </w:pPr>
      <w:r w:rsidRPr="003604E4">
        <w:rPr>
          <w:rFonts w:ascii="Garamond" w:hAnsi="Garamond"/>
          <w:b/>
          <w:i/>
          <w:lang w:val="en-US"/>
        </w:rPr>
        <w:t xml:space="preserve">Experts versus NN </w:t>
      </w:r>
      <w:r>
        <w:rPr>
          <w:rFonts w:ascii="Garamond" w:hAnsi="Garamond"/>
          <w:b/>
          <w:i/>
          <w:lang w:val="en-US"/>
        </w:rPr>
        <w:t>C</w:t>
      </w:r>
      <w:r w:rsidRPr="003604E4">
        <w:rPr>
          <w:rFonts w:ascii="Garamond" w:hAnsi="Garamond"/>
          <w:b/>
          <w:i/>
          <w:lang w:val="en-US"/>
        </w:rPr>
        <w:t>ategorization</w:t>
      </w:r>
    </w:p>
    <w:p w14:paraId="350252BF" w14:textId="7E134D39" w:rsidR="00606343" w:rsidRPr="0033179D" w:rsidRDefault="00C21803" w:rsidP="00C45590">
      <w:pPr>
        <w:spacing w:line="360" w:lineRule="auto"/>
        <w:rPr>
          <w:rFonts w:ascii="Garamond" w:hAnsi="Garamond"/>
          <w:lang w:val="en-US"/>
        </w:rPr>
      </w:pPr>
      <w:r>
        <w:rPr>
          <w:rFonts w:ascii="Garamond" w:hAnsi="Garamond"/>
          <w:lang w:val="en-US"/>
        </w:rPr>
        <w:t xml:space="preserve">To compare our automated NN categorization system with human experts, we </w:t>
      </w:r>
      <w:r w:rsidR="002F6BF0">
        <w:rPr>
          <w:rFonts w:ascii="Garamond" w:hAnsi="Garamond"/>
          <w:lang w:val="en-US"/>
        </w:rPr>
        <w:t xml:space="preserve">tested whether the NN </w:t>
      </w:r>
      <w:r w:rsidR="006C45AB">
        <w:rPr>
          <w:rFonts w:ascii="Garamond" w:hAnsi="Garamond"/>
          <w:lang w:val="en-US"/>
        </w:rPr>
        <w:t xml:space="preserve">would take away some of the variance between expert on categorized AUT data. </w:t>
      </w:r>
      <w:r w:rsidR="00C00232">
        <w:rPr>
          <w:rFonts w:ascii="Garamond" w:hAnsi="Garamond"/>
          <w:lang w:val="en-US"/>
        </w:rPr>
        <w:t xml:space="preserve">Measure of agreement between several experts is also called the between-expert reliability. </w:t>
      </w:r>
      <w:r w:rsidR="00481013">
        <w:rPr>
          <w:rFonts w:ascii="Garamond" w:hAnsi="Garamond"/>
          <w:lang w:val="en-US"/>
        </w:rPr>
        <w:t xml:space="preserve">Each experts’ categorized data was compared on their agreement with one another. Also, each experts’ categorized data was compared on their agreement with the NN. </w:t>
      </w:r>
      <w:r w:rsidR="00CE637D">
        <w:rPr>
          <w:rFonts w:ascii="Garamond" w:hAnsi="Garamond"/>
          <w:lang w:val="en-US"/>
        </w:rPr>
        <w:t xml:space="preserve">A paired t-test was computed to test whether the average agreement between experts was lower than the average agreement between experts and the NN. </w:t>
      </w:r>
      <w:r w:rsidR="00597427">
        <w:rPr>
          <w:rFonts w:ascii="Garamond" w:hAnsi="Garamond"/>
          <w:lang w:val="en-US"/>
        </w:rPr>
        <w:t>If the agreement between experts and the NN was higher, this would indicate that the NN explains some of the variance between experts.</w:t>
      </w:r>
    </w:p>
    <w:p w14:paraId="268E3748" w14:textId="77777777" w:rsidR="00606343" w:rsidRDefault="00606343" w:rsidP="00606343">
      <w:pPr>
        <w:spacing w:line="360" w:lineRule="auto"/>
        <w:jc w:val="center"/>
        <w:rPr>
          <w:rFonts w:ascii="Garamond" w:hAnsi="Garamond"/>
          <w:b/>
          <w:bCs/>
          <w:lang w:val="en-US"/>
        </w:rPr>
      </w:pPr>
      <w:r>
        <w:rPr>
          <w:rFonts w:ascii="Garamond" w:hAnsi="Garamond"/>
          <w:b/>
          <w:bCs/>
          <w:lang w:val="en-US"/>
        </w:rPr>
        <w:lastRenderedPageBreak/>
        <w:t>Results</w:t>
      </w:r>
    </w:p>
    <w:p w14:paraId="38EB9C26" w14:textId="77777777" w:rsidR="00606343" w:rsidRDefault="00606343" w:rsidP="00606343">
      <w:pPr>
        <w:spacing w:line="360" w:lineRule="auto"/>
        <w:rPr>
          <w:rFonts w:ascii="Garamond" w:hAnsi="Garamond"/>
          <w:b/>
          <w:bCs/>
          <w:lang w:val="en-US"/>
        </w:rPr>
      </w:pPr>
      <w:r>
        <w:rPr>
          <w:rFonts w:ascii="Garamond" w:hAnsi="Garamond"/>
          <w:b/>
          <w:bCs/>
          <w:lang w:val="en-US"/>
        </w:rPr>
        <w:t>Clustering and Labeling</w:t>
      </w:r>
    </w:p>
    <w:p w14:paraId="41D23339" w14:textId="77777777" w:rsidR="00606343" w:rsidRDefault="00606343" w:rsidP="00606343">
      <w:pPr>
        <w:spacing w:line="360" w:lineRule="auto"/>
        <w:rPr>
          <w:rFonts w:ascii="Garamond" w:hAnsi="Garamond"/>
          <w:lang w:val="en-US"/>
        </w:rPr>
      </w:pPr>
      <w:r>
        <w:rPr>
          <w:rFonts w:ascii="Garamond" w:hAnsi="Garamond"/>
          <w:lang w:val="en-US"/>
        </w:rPr>
        <w:t xml:space="preserve">All responses to the AUT brick task, including uncategorized data, were used for cluster analysis (N = </w:t>
      </w:r>
      <w:r>
        <w:rPr>
          <w:rFonts w:ascii="Garamond" w:hAnsi="Garamond"/>
          <w:lang w:val="en-GB"/>
        </w:rPr>
        <w:t>23,625</w:t>
      </w:r>
      <w:r>
        <w:rPr>
          <w:rFonts w:ascii="Garamond" w:hAnsi="Garamond"/>
          <w:lang w:val="en-US"/>
        </w:rPr>
        <w:t xml:space="preserve">). Bottom-up hierarchical clustering with ward-linkage was performed on the cosine similarity matrix, which was extracted from Word2Vec word embeddings. Average Silhouette was performed to extract and optimal cluster size (k). There were 35 predefined category labels, therefore we looked for an optimal average silhouette width near 35 clusters. A maximum was found at 64 clusters, Figure 1. </w:t>
      </w:r>
    </w:p>
    <w:p w14:paraId="3803EE3F" w14:textId="77777777" w:rsidR="00606343" w:rsidRDefault="00606343" w:rsidP="00606343">
      <w:pPr>
        <w:spacing w:line="360" w:lineRule="auto"/>
        <w:rPr>
          <w:rFonts w:ascii="Garamond" w:hAnsi="Garamond"/>
          <w:lang w:val="en-US"/>
        </w:rPr>
      </w:pPr>
      <w:r w:rsidRPr="00862413">
        <w:rPr>
          <w:rFonts w:ascii="Garamond" w:hAnsi="Garamond"/>
          <w:b/>
          <w:bCs/>
          <w:noProof/>
          <w:lang w:val="en-US" w:eastAsia="en-US"/>
        </w:rPr>
        <w:drawing>
          <wp:anchor distT="0" distB="0" distL="114300" distR="114300" simplePos="0" relativeHeight="251700224" behindDoc="0" locked="0" layoutInCell="1" allowOverlap="1" wp14:anchorId="21FFE573" wp14:editId="71122499">
            <wp:simplePos x="0" y="0"/>
            <wp:positionH relativeFrom="column">
              <wp:posOffset>-195580</wp:posOffset>
            </wp:positionH>
            <wp:positionV relativeFrom="paragraph">
              <wp:posOffset>104140</wp:posOffset>
            </wp:positionV>
            <wp:extent cx="4638675" cy="3392170"/>
            <wp:effectExtent l="0" t="0" r="9525" b="0"/>
            <wp:wrapThrough wrapText="bothSides">
              <wp:wrapPolygon edited="0">
                <wp:start x="0" y="0"/>
                <wp:lineTo x="0" y="21471"/>
                <wp:lineTo x="21556" y="21471"/>
                <wp:lineTo x="21556"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8675" cy="3392170"/>
                    </a:xfrm>
                    <a:prstGeom prst="rect">
                      <a:avLst/>
                    </a:prstGeom>
                  </pic:spPr>
                </pic:pic>
              </a:graphicData>
            </a:graphic>
            <wp14:sizeRelH relativeFrom="page">
              <wp14:pctWidth>0</wp14:pctWidth>
            </wp14:sizeRelH>
            <wp14:sizeRelV relativeFrom="page">
              <wp14:pctHeight>0</wp14:pctHeight>
            </wp14:sizeRelV>
          </wp:anchor>
        </w:drawing>
      </w:r>
    </w:p>
    <w:p w14:paraId="09D7A6E1" w14:textId="77777777" w:rsidR="00606343" w:rsidRPr="002660E7" w:rsidRDefault="00606343" w:rsidP="00606343">
      <w:pPr>
        <w:spacing w:line="360" w:lineRule="auto"/>
        <w:rPr>
          <w:rFonts w:ascii="Garamond" w:hAnsi="Garamond"/>
          <w:lang w:val="en-US"/>
        </w:rPr>
      </w:pPr>
    </w:p>
    <w:p w14:paraId="3129BDDC" w14:textId="77777777" w:rsidR="00606343" w:rsidRDefault="00606343" w:rsidP="00606343">
      <w:pPr>
        <w:spacing w:line="360" w:lineRule="auto"/>
        <w:rPr>
          <w:rFonts w:ascii="Garamond" w:hAnsi="Garamond"/>
          <w:b/>
          <w:bCs/>
          <w:lang w:val="en-US"/>
        </w:rPr>
      </w:pPr>
    </w:p>
    <w:p w14:paraId="29657CA3" w14:textId="77777777" w:rsidR="00606343" w:rsidRDefault="00606343" w:rsidP="00606343">
      <w:pPr>
        <w:spacing w:line="360" w:lineRule="auto"/>
        <w:rPr>
          <w:rFonts w:ascii="Garamond" w:hAnsi="Garamond"/>
          <w:b/>
          <w:bCs/>
          <w:lang w:val="en-US"/>
        </w:rPr>
      </w:pPr>
    </w:p>
    <w:p w14:paraId="356B3948" w14:textId="77777777" w:rsidR="00606343" w:rsidRDefault="00606343" w:rsidP="00606343">
      <w:pPr>
        <w:spacing w:line="360" w:lineRule="auto"/>
        <w:rPr>
          <w:rFonts w:ascii="Garamond" w:hAnsi="Garamond"/>
          <w:b/>
          <w:bCs/>
          <w:lang w:val="en-US"/>
        </w:rPr>
      </w:pPr>
      <w:r>
        <w:rPr>
          <w:rFonts w:ascii="Garamond" w:hAnsi="Garamond"/>
          <w:b/>
          <w:bCs/>
          <w:noProof/>
          <w:lang w:val="en-US"/>
        </w:rPr>
        <mc:AlternateContent>
          <mc:Choice Requires="wps">
            <w:drawing>
              <wp:anchor distT="0" distB="0" distL="114300" distR="114300" simplePos="0" relativeHeight="251701248" behindDoc="0" locked="0" layoutInCell="1" allowOverlap="1" wp14:anchorId="6012E7C8" wp14:editId="5052DA91">
                <wp:simplePos x="0" y="0"/>
                <wp:positionH relativeFrom="column">
                  <wp:posOffset>3984625</wp:posOffset>
                </wp:positionH>
                <wp:positionV relativeFrom="paragraph">
                  <wp:posOffset>253365</wp:posOffset>
                </wp:positionV>
                <wp:extent cx="60960" cy="60960"/>
                <wp:effectExtent l="0" t="0" r="15240" b="15240"/>
                <wp:wrapNone/>
                <wp:docPr id="3" name="Ovaal 3"/>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BDFD4" id="Ovaal 3" o:spid="_x0000_s1026" style="position:absolute;margin-left:313.75pt;margin-top:19.95pt;width:4.8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" fillcolor="#c00000" strokecolor="#1f3763 [1604]" strokeweight="1pt">
                <v:stroke joinstyle="miter"/>
              </v:oval>
            </w:pict>
          </mc:Fallback>
        </mc:AlternateContent>
      </w:r>
    </w:p>
    <w:p w14:paraId="6D813E3E" w14:textId="77777777" w:rsidR="00606343" w:rsidRDefault="00606343" w:rsidP="00606343">
      <w:pPr>
        <w:spacing w:line="360" w:lineRule="auto"/>
        <w:rPr>
          <w:rFonts w:ascii="Garamond" w:hAnsi="Garamond"/>
          <w:b/>
          <w:bCs/>
          <w:lang w:val="en-US"/>
        </w:rPr>
      </w:pPr>
    </w:p>
    <w:p w14:paraId="123DCE7B" w14:textId="77777777" w:rsidR="00606343" w:rsidRDefault="00606343" w:rsidP="00606343">
      <w:pPr>
        <w:spacing w:line="360" w:lineRule="auto"/>
        <w:rPr>
          <w:rFonts w:ascii="Garamond" w:hAnsi="Garamond"/>
          <w:b/>
          <w:bCs/>
          <w:lang w:val="en-US"/>
        </w:rPr>
      </w:pPr>
    </w:p>
    <w:p w14:paraId="68270532" w14:textId="77777777" w:rsidR="00606343" w:rsidRDefault="00606343" w:rsidP="00606343">
      <w:pPr>
        <w:spacing w:line="360" w:lineRule="auto"/>
        <w:rPr>
          <w:rFonts w:ascii="Garamond" w:hAnsi="Garamond"/>
          <w:b/>
          <w:bCs/>
          <w:lang w:val="en-US"/>
        </w:rPr>
      </w:pPr>
    </w:p>
    <w:p w14:paraId="3BFF3810" w14:textId="77777777" w:rsidR="00606343" w:rsidRDefault="00606343" w:rsidP="00606343">
      <w:pPr>
        <w:spacing w:line="360" w:lineRule="auto"/>
        <w:rPr>
          <w:rFonts w:ascii="Garamond" w:hAnsi="Garamond"/>
          <w:b/>
          <w:bCs/>
          <w:lang w:val="en-US"/>
        </w:rPr>
      </w:pPr>
    </w:p>
    <w:p w14:paraId="4916A30A" w14:textId="77777777" w:rsidR="00606343" w:rsidRDefault="00606343" w:rsidP="00606343">
      <w:pPr>
        <w:spacing w:line="360" w:lineRule="auto"/>
        <w:rPr>
          <w:rFonts w:ascii="Garamond" w:hAnsi="Garamond"/>
          <w:b/>
          <w:bCs/>
          <w:lang w:val="en-US"/>
        </w:rPr>
      </w:pPr>
    </w:p>
    <w:p w14:paraId="04799FB0" w14:textId="77777777" w:rsidR="00606343" w:rsidRDefault="00606343" w:rsidP="00606343">
      <w:pPr>
        <w:spacing w:line="360" w:lineRule="auto"/>
        <w:rPr>
          <w:rFonts w:ascii="Garamond" w:hAnsi="Garamond"/>
          <w:b/>
          <w:bCs/>
          <w:lang w:val="en-US"/>
        </w:rPr>
      </w:pPr>
    </w:p>
    <w:p w14:paraId="48EFC960" w14:textId="77777777" w:rsidR="00606343" w:rsidRDefault="00606343" w:rsidP="00606343">
      <w:pPr>
        <w:spacing w:line="360" w:lineRule="auto"/>
        <w:rPr>
          <w:rFonts w:ascii="Garamond" w:hAnsi="Garamond"/>
          <w:b/>
          <w:bCs/>
          <w:lang w:val="en-US"/>
        </w:rPr>
      </w:pPr>
    </w:p>
    <w:p w14:paraId="320D48AF" w14:textId="77777777" w:rsidR="00606343" w:rsidRDefault="00606343" w:rsidP="00606343">
      <w:pPr>
        <w:spacing w:line="360" w:lineRule="auto"/>
        <w:rPr>
          <w:rFonts w:ascii="Garamond" w:hAnsi="Garamond"/>
          <w:b/>
          <w:bCs/>
          <w:lang w:val="en-US"/>
        </w:rPr>
      </w:pPr>
    </w:p>
    <w:p w14:paraId="42AA2F20" w14:textId="77777777" w:rsidR="00606343" w:rsidRDefault="00606343" w:rsidP="00606343">
      <w:pPr>
        <w:spacing w:line="360" w:lineRule="auto"/>
        <w:rPr>
          <w:rFonts w:ascii="Garamond" w:hAnsi="Garamond"/>
          <w:b/>
          <w:bCs/>
          <w:lang w:val="en-US"/>
        </w:rPr>
      </w:pPr>
    </w:p>
    <w:p w14:paraId="15DEB864" w14:textId="77777777" w:rsidR="00606343" w:rsidRPr="00D50C20" w:rsidRDefault="00606343" w:rsidP="00606343">
      <w:pPr>
        <w:spacing w:line="360" w:lineRule="auto"/>
        <w:rPr>
          <w:rFonts w:ascii="Garamond" w:hAnsi="Garamond"/>
          <w:lang w:val="en-US"/>
        </w:rPr>
      </w:pPr>
      <w:r w:rsidRPr="00D50C20">
        <w:rPr>
          <w:rFonts w:ascii="Garamond" w:hAnsi="Garamond"/>
          <w:i/>
          <w:iCs/>
          <w:lang w:val="en-US"/>
        </w:rPr>
        <w:t>Figure 1</w:t>
      </w:r>
      <w:r>
        <w:rPr>
          <w:rFonts w:ascii="Garamond" w:hAnsi="Garamond"/>
          <w:i/>
          <w:iCs/>
          <w:lang w:val="en-US"/>
        </w:rPr>
        <w:t xml:space="preserve">. </w:t>
      </w:r>
      <w:r>
        <w:rPr>
          <w:rFonts w:ascii="Garamond" w:hAnsi="Garamond"/>
          <w:lang w:val="en-US"/>
        </w:rPr>
        <w:t xml:space="preserve">Average Silhouette Method visualized for determination of the optimal number of clusters (k). The first black dashed line represents the highest average silhouette width, the second dashed line the already excising 35 clusters and the red dashed line the number of clusters chosen for this study. </w:t>
      </w:r>
    </w:p>
    <w:p w14:paraId="1C549F09" w14:textId="77777777" w:rsidR="00606343" w:rsidRDefault="00606343" w:rsidP="00606343">
      <w:pPr>
        <w:spacing w:line="360" w:lineRule="auto"/>
        <w:rPr>
          <w:rFonts w:ascii="Garamond" w:hAnsi="Garamond"/>
          <w:b/>
          <w:bCs/>
          <w:lang w:val="en-US"/>
        </w:rPr>
      </w:pPr>
    </w:p>
    <w:p w14:paraId="7565D36A" w14:textId="77777777" w:rsidR="00606343" w:rsidRDefault="00606343" w:rsidP="00606343">
      <w:pPr>
        <w:spacing w:line="360" w:lineRule="auto"/>
        <w:rPr>
          <w:rFonts w:ascii="Garamond" w:hAnsi="Garamond"/>
          <w:lang w:val="en-US"/>
        </w:rPr>
      </w:pPr>
      <w:r>
        <w:rPr>
          <w:rFonts w:ascii="Garamond" w:hAnsi="Garamond"/>
          <w:lang w:val="en-US"/>
        </w:rPr>
        <w:t>The corresponding responses were extracted for each cluster and the predefined 35 category labels were matched to 35 of the clusters we found. Then new category labels were created for the remaining 29 clusters. Table 1 contains one of the 64 clusters with a subset of its corresponding responses. These responses belong to category label “</w:t>
      </w:r>
      <w:r w:rsidRPr="00206C4F">
        <w:rPr>
          <w:rFonts w:ascii="Garamond" w:hAnsi="Garamond"/>
          <w:iCs/>
          <w:lang w:val="en-US"/>
        </w:rPr>
        <w:t>Animal accessories</w:t>
      </w:r>
      <w:r>
        <w:rPr>
          <w:rFonts w:ascii="Garamond" w:hAnsi="Garamond"/>
          <w:lang w:val="en-US"/>
        </w:rPr>
        <w:t>”</w:t>
      </w:r>
      <w:r>
        <w:rPr>
          <w:rFonts w:ascii="Garamond" w:hAnsi="Garamond"/>
          <w:lang w:val="en-US"/>
        </w:rPr>
        <w:br/>
      </w:r>
    </w:p>
    <w:p w14:paraId="5E6C7DB8" w14:textId="77777777" w:rsidR="00606343" w:rsidRDefault="00606343" w:rsidP="00606343">
      <w:pPr>
        <w:spacing w:line="360" w:lineRule="auto"/>
        <w:rPr>
          <w:rFonts w:ascii="Garamond" w:hAnsi="Garamond"/>
          <w:lang w:val="en-US"/>
        </w:rPr>
      </w:pPr>
    </w:p>
    <w:p w14:paraId="031FF18F" w14:textId="77777777" w:rsidR="00606343" w:rsidRDefault="00606343" w:rsidP="00606343">
      <w:pPr>
        <w:spacing w:line="360" w:lineRule="auto"/>
        <w:rPr>
          <w:rFonts w:ascii="Garamond" w:hAnsi="Garamond"/>
          <w:lang w:val="en-US"/>
        </w:rPr>
      </w:pPr>
    </w:p>
    <w:p w14:paraId="7B82BC22" w14:textId="77777777" w:rsidR="00606343" w:rsidRDefault="00606343" w:rsidP="00606343">
      <w:pPr>
        <w:spacing w:line="360" w:lineRule="auto"/>
        <w:rPr>
          <w:rFonts w:ascii="Garamond" w:hAnsi="Garamond"/>
          <w:lang w:val="en-US"/>
        </w:rPr>
      </w:pPr>
      <w:r>
        <w:rPr>
          <w:rFonts w:ascii="Garamond" w:hAnsi="Garamond"/>
          <w:lang w:val="en-US"/>
        </w:rPr>
        <w:lastRenderedPageBreak/>
        <w:t>Table 1</w:t>
      </w:r>
    </w:p>
    <w:p w14:paraId="6178659A" w14:textId="77777777" w:rsidR="00606343" w:rsidRPr="00072B2D" w:rsidRDefault="00606343" w:rsidP="00606343">
      <w:pPr>
        <w:spacing w:line="360" w:lineRule="auto"/>
        <w:rPr>
          <w:rFonts w:ascii="Garamond" w:hAnsi="Garamond"/>
          <w:i/>
          <w:iCs/>
          <w:lang w:val="en-US"/>
        </w:rPr>
      </w:pPr>
      <w:r>
        <w:rPr>
          <w:rFonts w:ascii="Garamond" w:hAnsi="Garamond"/>
          <w:i/>
          <w:iCs/>
          <w:lang w:val="en-US"/>
        </w:rPr>
        <w:t>The first four responses belonging to cluster 41 from the cluster analysis. These were assigned to category label “Animal accessories”</w:t>
      </w:r>
    </w:p>
    <w:tbl>
      <w:tblPr>
        <w:tblStyle w:val="Tabelraster"/>
        <w:tblW w:w="0" w:type="auto"/>
        <w:tblLook w:val="04A0" w:firstRow="1" w:lastRow="0" w:firstColumn="1" w:lastColumn="0" w:noHBand="0" w:noVBand="1"/>
      </w:tblPr>
      <w:tblGrid>
        <w:gridCol w:w="4528"/>
        <w:gridCol w:w="4528"/>
      </w:tblGrid>
      <w:tr w:rsidR="00606343" w14:paraId="41BD81A5" w14:textId="77777777" w:rsidTr="00924459">
        <w:tc>
          <w:tcPr>
            <w:tcW w:w="4528" w:type="dxa"/>
            <w:tcBorders>
              <w:left w:val="nil"/>
              <w:bottom w:val="single" w:sz="4" w:space="0" w:color="auto"/>
              <w:right w:val="nil"/>
            </w:tcBorders>
          </w:tcPr>
          <w:p w14:paraId="62DEC273" w14:textId="77777777" w:rsidR="00606343" w:rsidRPr="0011305D" w:rsidRDefault="00606343" w:rsidP="00924459">
            <w:pPr>
              <w:spacing w:line="360" w:lineRule="auto"/>
              <w:rPr>
                <w:rFonts w:ascii="Garamond" w:hAnsi="Garamond"/>
                <w:lang w:val="en-US"/>
              </w:rPr>
            </w:pPr>
            <w:r w:rsidRPr="0011305D">
              <w:rPr>
                <w:rFonts w:ascii="Garamond" w:hAnsi="Garamond"/>
                <w:lang w:val="en-US"/>
              </w:rPr>
              <w:t>Response</w:t>
            </w:r>
          </w:p>
        </w:tc>
        <w:tc>
          <w:tcPr>
            <w:tcW w:w="4528" w:type="dxa"/>
            <w:tcBorders>
              <w:left w:val="nil"/>
              <w:bottom w:val="single" w:sz="4" w:space="0" w:color="auto"/>
              <w:right w:val="nil"/>
            </w:tcBorders>
          </w:tcPr>
          <w:p w14:paraId="16D69923" w14:textId="77777777" w:rsidR="00606343" w:rsidRPr="0011305D" w:rsidRDefault="00606343" w:rsidP="00924459">
            <w:pPr>
              <w:spacing w:line="360" w:lineRule="auto"/>
              <w:rPr>
                <w:rFonts w:ascii="Garamond" w:hAnsi="Garamond"/>
                <w:lang w:val="en-US"/>
              </w:rPr>
            </w:pPr>
            <w:r w:rsidRPr="0011305D">
              <w:rPr>
                <w:rFonts w:ascii="Garamond" w:hAnsi="Garamond"/>
                <w:lang w:val="en-US"/>
              </w:rPr>
              <w:t>Cluster Category</w:t>
            </w:r>
          </w:p>
        </w:tc>
      </w:tr>
      <w:tr w:rsidR="00606343" w14:paraId="75D2F88D" w14:textId="77777777" w:rsidTr="00924459">
        <w:tc>
          <w:tcPr>
            <w:tcW w:w="4528" w:type="dxa"/>
            <w:tcBorders>
              <w:left w:val="nil"/>
              <w:bottom w:val="nil"/>
              <w:right w:val="nil"/>
            </w:tcBorders>
          </w:tcPr>
          <w:p w14:paraId="1E237E0C" w14:textId="77777777" w:rsidR="00606343" w:rsidRPr="0011305D" w:rsidRDefault="00606343" w:rsidP="00924459">
            <w:pPr>
              <w:spacing w:line="360" w:lineRule="auto"/>
              <w:rPr>
                <w:rFonts w:ascii="Garamond" w:hAnsi="Garamond"/>
                <w:lang w:val="en-US"/>
              </w:rPr>
            </w:pPr>
            <w:r w:rsidRPr="0011305D">
              <w:rPr>
                <w:rFonts w:ascii="Garamond" w:hAnsi="Garamond"/>
                <w:lang w:val="en-US"/>
              </w:rPr>
              <w:t>Rabbit cage</w:t>
            </w:r>
          </w:p>
        </w:tc>
        <w:tc>
          <w:tcPr>
            <w:tcW w:w="4528" w:type="dxa"/>
            <w:tcBorders>
              <w:left w:val="nil"/>
              <w:bottom w:val="nil"/>
              <w:right w:val="nil"/>
            </w:tcBorders>
          </w:tcPr>
          <w:p w14:paraId="52A74370" w14:textId="77777777" w:rsidR="00606343" w:rsidRPr="0011305D" w:rsidRDefault="00606343" w:rsidP="00924459">
            <w:pPr>
              <w:spacing w:line="360" w:lineRule="auto"/>
              <w:rPr>
                <w:rFonts w:ascii="Garamond" w:hAnsi="Garamond"/>
                <w:lang w:val="en-US"/>
              </w:rPr>
            </w:pPr>
            <w:r w:rsidRPr="0011305D">
              <w:rPr>
                <w:rFonts w:ascii="Garamond" w:hAnsi="Garamond"/>
                <w:lang w:val="en-US"/>
              </w:rPr>
              <w:t>41</w:t>
            </w:r>
          </w:p>
        </w:tc>
      </w:tr>
      <w:tr w:rsidR="00606343" w14:paraId="49A56079" w14:textId="77777777" w:rsidTr="00924459">
        <w:tc>
          <w:tcPr>
            <w:tcW w:w="4528" w:type="dxa"/>
            <w:tcBorders>
              <w:top w:val="nil"/>
              <w:left w:val="nil"/>
              <w:bottom w:val="nil"/>
              <w:right w:val="nil"/>
            </w:tcBorders>
          </w:tcPr>
          <w:p w14:paraId="39962366" w14:textId="77777777" w:rsidR="00606343" w:rsidRPr="0011305D" w:rsidRDefault="00606343" w:rsidP="00924459">
            <w:pPr>
              <w:spacing w:line="360" w:lineRule="auto"/>
              <w:rPr>
                <w:rFonts w:ascii="Garamond" w:hAnsi="Garamond"/>
                <w:lang w:val="en-US"/>
              </w:rPr>
            </w:pPr>
            <w:r w:rsidRPr="0011305D">
              <w:rPr>
                <w:rFonts w:ascii="Garamond" w:hAnsi="Garamond"/>
                <w:lang w:val="en-US"/>
              </w:rPr>
              <w:t>Brick cage pet</w:t>
            </w:r>
          </w:p>
        </w:tc>
        <w:tc>
          <w:tcPr>
            <w:tcW w:w="4528" w:type="dxa"/>
            <w:tcBorders>
              <w:top w:val="nil"/>
              <w:left w:val="nil"/>
              <w:bottom w:val="nil"/>
              <w:right w:val="nil"/>
            </w:tcBorders>
          </w:tcPr>
          <w:p w14:paraId="4FD8C25E" w14:textId="77777777" w:rsidR="00606343" w:rsidRPr="0011305D" w:rsidRDefault="00606343" w:rsidP="00924459">
            <w:pPr>
              <w:spacing w:line="360" w:lineRule="auto"/>
              <w:rPr>
                <w:rFonts w:ascii="Garamond" w:hAnsi="Garamond"/>
                <w:lang w:val="en-US"/>
              </w:rPr>
            </w:pPr>
            <w:r w:rsidRPr="0011305D">
              <w:rPr>
                <w:rFonts w:ascii="Garamond" w:hAnsi="Garamond"/>
                <w:lang w:val="en-US"/>
              </w:rPr>
              <w:t>41</w:t>
            </w:r>
          </w:p>
        </w:tc>
      </w:tr>
      <w:tr w:rsidR="00606343" w14:paraId="15E12BCB" w14:textId="77777777" w:rsidTr="00924459">
        <w:tc>
          <w:tcPr>
            <w:tcW w:w="4528" w:type="dxa"/>
            <w:tcBorders>
              <w:top w:val="nil"/>
              <w:left w:val="nil"/>
              <w:bottom w:val="nil"/>
              <w:right w:val="nil"/>
            </w:tcBorders>
          </w:tcPr>
          <w:p w14:paraId="6872D101" w14:textId="77777777" w:rsidR="00606343" w:rsidRPr="0011305D" w:rsidRDefault="00606343" w:rsidP="00924459">
            <w:pPr>
              <w:spacing w:line="360" w:lineRule="auto"/>
              <w:rPr>
                <w:rFonts w:ascii="Garamond" w:hAnsi="Garamond"/>
                <w:lang w:val="en-US"/>
              </w:rPr>
            </w:pPr>
            <w:r w:rsidRPr="0011305D">
              <w:rPr>
                <w:rFonts w:ascii="Garamond" w:hAnsi="Garamond"/>
                <w:lang w:val="en-US"/>
              </w:rPr>
              <w:t>Cage</w:t>
            </w:r>
          </w:p>
        </w:tc>
        <w:tc>
          <w:tcPr>
            <w:tcW w:w="4528" w:type="dxa"/>
            <w:tcBorders>
              <w:top w:val="nil"/>
              <w:left w:val="nil"/>
              <w:bottom w:val="nil"/>
              <w:right w:val="nil"/>
            </w:tcBorders>
          </w:tcPr>
          <w:p w14:paraId="17C90568" w14:textId="77777777" w:rsidR="00606343" w:rsidRPr="0011305D" w:rsidRDefault="00606343" w:rsidP="00924459">
            <w:pPr>
              <w:spacing w:line="360" w:lineRule="auto"/>
              <w:rPr>
                <w:rFonts w:ascii="Garamond" w:hAnsi="Garamond"/>
                <w:lang w:val="en-US"/>
              </w:rPr>
            </w:pPr>
            <w:r w:rsidRPr="0011305D">
              <w:rPr>
                <w:rFonts w:ascii="Garamond" w:hAnsi="Garamond"/>
                <w:lang w:val="en-US"/>
              </w:rPr>
              <w:t>41</w:t>
            </w:r>
          </w:p>
        </w:tc>
      </w:tr>
      <w:tr w:rsidR="00606343" w14:paraId="603D9E69" w14:textId="77777777" w:rsidTr="00924459">
        <w:tc>
          <w:tcPr>
            <w:tcW w:w="4528" w:type="dxa"/>
            <w:tcBorders>
              <w:top w:val="nil"/>
              <w:left w:val="nil"/>
              <w:right w:val="nil"/>
            </w:tcBorders>
          </w:tcPr>
          <w:p w14:paraId="7A59C962" w14:textId="77777777" w:rsidR="00606343" w:rsidRPr="0011305D" w:rsidRDefault="00606343" w:rsidP="00924459">
            <w:pPr>
              <w:spacing w:line="360" w:lineRule="auto"/>
              <w:rPr>
                <w:rFonts w:ascii="Garamond" w:hAnsi="Garamond"/>
                <w:lang w:val="en-US"/>
              </w:rPr>
            </w:pPr>
            <w:r w:rsidRPr="0011305D">
              <w:rPr>
                <w:rFonts w:ascii="Garamond" w:hAnsi="Garamond"/>
                <w:lang w:val="en-US"/>
              </w:rPr>
              <w:t>Cabin pet</w:t>
            </w:r>
          </w:p>
        </w:tc>
        <w:tc>
          <w:tcPr>
            <w:tcW w:w="4528" w:type="dxa"/>
            <w:tcBorders>
              <w:top w:val="nil"/>
              <w:left w:val="nil"/>
              <w:right w:val="nil"/>
            </w:tcBorders>
          </w:tcPr>
          <w:p w14:paraId="618FAF1C" w14:textId="77777777" w:rsidR="00606343" w:rsidRPr="0011305D" w:rsidRDefault="00606343" w:rsidP="00924459">
            <w:pPr>
              <w:spacing w:line="360" w:lineRule="auto"/>
              <w:rPr>
                <w:rFonts w:ascii="Garamond" w:hAnsi="Garamond"/>
                <w:lang w:val="en-US"/>
              </w:rPr>
            </w:pPr>
            <w:r w:rsidRPr="0011305D">
              <w:rPr>
                <w:rFonts w:ascii="Garamond" w:hAnsi="Garamond"/>
                <w:lang w:val="en-US"/>
              </w:rPr>
              <w:t>41</w:t>
            </w:r>
          </w:p>
        </w:tc>
      </w:tr>
    </w:tbl>
    <w:p w14:paraId="36F308CC" w14:textId="77777777" w:rsidR="00606343" w:rsidRDefault="00606343" w:rsidP="00606343">
      <w:pPr>
        <w:spacing w:line="360" w:lineRule="auto"/>
        <w:rPr>
          <w:rFonts w:ascii="Garamond" w:hAnsi="Garamond"/>
          <w:b/>
          <w:bCs/>
          <w:lang w:val="en-US"/>
        </w:rPr>
      </w:pPr>
    </w:p>
    <w:p w14:paraId="24A54E1B" w14:textId="77777777" w:rsidR="00606343" w:rsidRDefault="00606343" w:rsidP="00606343">
      <w:pPr>
        <w:spacing w:line="360" w:lineRule="auto"/>
        <w:rPr>
          <w:rFonts w:ascii="Garamond" w:hAnsi="Garamond"/>
          <w:b/>
          <w:bCs/>
          <w:lang w:val="en-US"/>
        </w:rPr>
      </w:pPr>
      <w:r>
        <w:rPr>
          <w:rFonts w:ascii="Garamond" w:hAnsi="Garamond"/>
          <w:b/>
          <w:bCs/>
          <w:lang w:val="en-US"/>
        </w:rPr>
        <w:t>Descriptives</w:t>
      </w:r>
    </w:p>
    <w:p w14:paraId="74B22D09" w14:textId="77777777" w:rsidR="00606343" w:rsidRDefault="00606343" w:rsidP="00606343">
      <w:pPr>
        <w:spacing w:line="360" w:lineRule="auto"/>
        <w:rPr>
          <w:rFonts w:ascii="Garamond" w:hAnsi="Garamond"/>
          <w:lang w:val="en-US"/>
        </w:rPr>
      </w:pPr>
      <w:r>
        <w:rPr>
          <w:rFonts w:ascii="Garamond" w:hAnsi="Garamond"/>
          <w:lang w:val="en-US"/>
        </w:rPr>
        <w:t xml:space="preserve">Data was categorized into 64 categories by 6 experts, where each response could belong to more than one category. Figure 2 demonstrates the frequency with which responses were categorized by experts to each of the 64 categories. As you can see, some categories were hardly used while others were high in demand. For example, category one (building) was a frequently used category. Next to this, category zero (other) was also frequently used, i.e. 179 responses (10 %) did not belong to any of the 63 labelled categories. More importantly, there were quite a few categories that were hardly ever used (e.g., Technology, Cutting, Filling and Science). One category was never used, this was category 32 (Teasing). </w:t>
      </w:r>
    </w:p>
    <w:p w14:paraId="72769A31" w14:textId="77777777" w:rsidR="00606343" w:rsidRDefault="00606343" w:rsidP="00606343">
      <w:pPr>
        <w:spacing w:line="360" w:lineRule="auto"/>
        <w:rPr>
          <w:rFonts w:ascii="Garamond" w:hAnsi="Garamond"/>
          <w:lang w:val="en-US"/>
        </w:rPr>
      </w:pPr>
      <w:r w:rsidRPr="007618E6">
        <w:rPr>
          <w:rFonts w:ascii="Garamond" w:hAnsi="Garamond"/>
          <w:b/>
          <w:bCs/>
          <w:noProof/>
          <w:lang w:val="en-US" w:eastAsia="en-US"/>
        </w:rPr>
        <w:drawing>
          <wp:anchor distT="0" distB="0" distL="114300" distR="114300" simplePos="0" relativeHeight="251698176" behindDoc="0" locked="0" layoutInCell="1" allowOverlap="1" wp14:anchorId="1597D0A2" wp14:editId="7C2B962A">
            <wp:simplePos x="0" y="0"/>
            <wp:positionH relativeFrom="column">
              <wp:posOffset>-184995</wp:posOffset>
            </wp:positionH>
            <wp:positionV relativeFrom="paragraph">
              <wp:posOffset>75880</wp:posOffset>
            </wp:positionV>
            <wp:extent cx="3546475" cy="2667000"/>
            <wp:effectExtent l="0" t="0" r="0" b="0"/>
            <wp:wrapThrough wrapText="bothSides">
              <wp:wrapPolygon edited="0">
                <wp:start x="0" y="0"/>
                <wp:lineTo x="0" y="21497"/>
                <wp:lineTo x="21503" y="21497"/>
                <wp:lineTo x="21503"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6475" cy="2667000"/>
                    </a:xfrm>
                    <a:prstGeom prst="rect">
                      <a:avLst/>
                    </a:prstGeom>
                  </pic:spPr>
                </pic:pic>
              </a:graphicData>
            </a:graphic>
            <wp14:sizeRelH relativeFrom="page">
              <wp14:pctWidth>0</wp14:pctWidth>
            </wp14:sizeRelH>
            <wp14:sizeRelV relativeFrom="page">
              <wp14:pctHeight>0</wp14:pctHeight>
            </wp14:sizeRelV>
          </wp:anchor>
        </w:drawing>
      </w:r>
    </w:p>
    <w:p w14:paraId="4B06479B" w14:textId="77777777" w:rsidR="00606343" w:rsidRDefault="00606343" w:rsidP="00606343">
      <w:pPr>
        <w:spacing w:line="360" w:lineRule="auto"/>
        <w:rPr>
          <w:rFonts w:ascii="Garamond" w:hAnsi="Garamond"/>
          <w:lang w:val="en-US"/>
        </w:rPr>
      </w:pPr>
    </w:p>
    <w:p w14:paraId="4AF5DE40" w14:textId="77777777" w:rsidR="00606343" w:rsidRDefault="00606343" w:rsidP="00606343">
      <w:pPr>
        <w:spacing w:line="360" w:lineRule="auto"/>
        <w:rPr>
          <w:rFonts w:ascii="Garamond" w:hAnsi="Garamond"/>
          <w:lang w:val="en-US"/>
        </w:rPr>
      </w:pPr>
    </w:p>
    <w:p w14:paraId="555C0807" w14:textId="77777777" w:rsidR="00606343" w:rsidRDefault="00606343" w:rsidP="00606343">
      <w:pPr>
        <w:spacing w:line="360" w:lineRule="auto"/>
        <w:rPr>
          <w:rFonts w:ascii="Garamond" w:hAnsi="Garamond"/>
          <w:lang w:val="en-US"/>
        </w:rPr>
      </w:pPr>
    </w:p>
    <w:p w14:paraId="46ACD906" w14:textId="77777777" w:rsidR="00606343" w:rsidRDefault="00606343" w:rsidP="00606343">
      <w:pPr>
        <w:spacing w:line="360" w:lineRule="auto"/>
        <w:rPr>
          <w:rFonts w:ascii="Garamond" w:hAnsi="Garamond"/>
          <w:lang w:val="en-US"/>
        </w:rPr>
      </w:pPr>
    </w:p>
    <w:p w14:paraId="700E84E8" w14:textId="77777777" w:rsidR="00606343" w:rsidRDefault="00606343" w:rsidP="00606343">
      <w:pPr>
        <w:spacing w:line="360" w:lineRule="auto"/>
        <w:rPr>
          <w:rFonts w:ascii="Garamond" w:hAnsi="Garamond"/>
          <w:lang w:val="en-US"/>
        </w:rPr>
      </w:pPr>
    </w:p>
    <w:p w14:paraId="780DAE4A" w14:textId="77777777" w:rsidR="00606343" w:rsidRDefault="00606343" w:rsidP="00606343">
      <w:pPr>
        <w:spacing w:line="360" w:lineRule="auto"/>
        <w:rPr>
          <w:rFonts w:ascii="Garamond" w:hAnsi="Garamond"/>
          <w:lang w:val="en-US"/>
        </w:rPr>
      </w:pPr>
    </w:p>
    <w:p w14:paraId="3FE45062" w14:textId="77777777" w:rsidR="00606343" w:rsidRDefault="00606343" w:rsidP="00606343">
      <w:pPr>
        <w:spacing w:line="360" w:lineRule="auto"/>
        <w:rPr>
          <w:rFonts w:ascii="Garamond" w:hAnsi="Garamond"/>
          <w:lang w:val="en-US"/>
        </w:rPr>
      </w:pPr>
    </w:p>
    <w:p w14:paraId="34EC910D" w14:textId="77777777" w:rsidR="00606343" w:rsidRDefault="00606343" w:rsidP="00606343">
      <w:pPr>
        <w:spacing w:line="360" w:lineRule="auto"/>
        <w:rPr>
          <w:rFonts w:ascii="Garamond" w:hAnsi="Garamond"/>
          <w:lang w:val="en-US"/>
        </w:rPr>
      </w:pPr>
    </w:p>
    <w:p w14:paraId="72856434" w14:textId="77777777" w:rsidR="00606343" w:rsidRDefault="00606343" w:rsidP="00606343">
      <w:pPr>
        <w:spacing w:line="360" w:lineRule="auto"/>
        <w:rPr>
          <w:rFonts w:ascii="Garamond" w:hAnsi="Garamond"/>
          <w:lang w:val="en-US"/>
        </w:rPr>
      </w:pPr>
    </w:p>
    <w:p w14:paraId="02621FD9" w14:textId="77777777" w:rsidR="00606343" w:rsidRDefault="00606343" w:rsidP="00606343">
      <w:pPr>
        <w:spacing w:line="360" w:lineRule="auto"/>
        <w:rPr>
          <w:rFonts w:ascii="Garamond" w:hAnsi="Garamond"/>
          <w:lang w:val="en-US"/>
        </w:rPr>
      </w:pPr>
    </w:p>
    <w:p w14:paraId="096C6C2D" w14:textId="77777777" w:rsidR="00606343" w:rsidRDefault="00606343" w:rsidP="00606343">
      <w:pPr>
        <w:spacing w:line="360" w:lineRule="auto"/>
        <w:rPr>
          <w:rFonts w:ascii="Garamond" w:hAnsi="Garamond"/>
          <w:lang w:val="en-US"/>
        </w:rPr>
      </w:pPr>
      <w:r>
        <w:rPr>
          <w:rFonts w:ascii="Garamond" w:hAnsi="Garamond"/>
          <w:i/>
          <w:iCs/>
          <w:lang w:val="en-US"/>
        </w:rPr>
        <w:t xml:space="preserve">Figure 2. </w:t>
      </w:r>
      <w:r>
        <w:rPr>
          <w:rFonts w:ascii="Garamond" w:hAnsi="Garamond"/>
          <w:lang w:val="en-US"/>
        </w:rPr>
        <w:t xml:space="preserve">Frequencies of categories used over all 1,741 responses. </w:t>
      </w:r>
    </w:p>
    <w:p w14:paraId="1F7EB180" w14:textId="77777777" w:rsidR="00606343" w:rsidRDefault="00606343" w:rsidP="00606343">
      <w:pPr>
        <w:spacing w:line="360" w:lineRule="auto"/>
        <w:rPr>
          <w:rFonts w:ascii="Garamond" w:hAnsi="Garamond"/>
          <w:lang w:val="en-US"/>
        </w:rPr>
      </w:pPr>
    </w:p>
    <w:p w14:paraId="5A6C39FB" w14:textId="77777777" w:rsidR="00606343" w:rsidRPr="000C23B2" w:rsidRDefault="00606343" w:rsidP="00606343">
      <w:pPr>
        <w:spacing w:line="360" w:lineRule="auto"/>
        <w:rPr>
          <w:rFonts w:ascii="Garamond" w:hAnsi="Garamond"/>
          <w:b/>
          <w:bCs/>
          <w:lang w:val="en-US"/>
        </w:rPr>
      </w:pPr>
      <w:r w:rsidRPr="00973D25">
        <w:rPr>
          <w:rFonts w:ascii="Garamond" w:hAnsi="Garamond"/>
          <w:b/>
          <w:bCs/>
          <w:lang w:val="en-US"/>
        </w:rPr>
        <w:t>Neural Network Model</w:t>
      </w:r>
      <w:r>
        <w:rPr>
          <w:rFonts w:ascii="Garamond" w:hAnsi="Garamond"/>
          <w:b/>
          <w:bCs/>
          <w:lang w:val="en-US"/>
        </w:rPr>
        <w:t xml:space="preserve"> Selection</w:t>
      </w:r>
    </w:p>
    <w:p w14:paraId="04F92F83" w14:textId="1E09ABBA" w:rsidR="00606343" w:rsidRPr="00A66B75" w:rsidRDefault="00606343" w:rsidP="00606343">
      <w:pPr>
        <w:spacing w:line="360" w:lineRule="auto"/>
        <w:rPr>
          <w:rFonts w:ascii="Garamond" w:hAnsi="Garamond"/>
          <w:b/>
          <w:i/>
          <w:lang w:val="en-US"/>
        </w:rPr>
      </w:pPr>
      <w:r>
        <w:rPr>
          <w:rFonts w:ascii="Garamond" w:hAnsi="Garamond"/>
          <w:lang w:val="en-US"/>
        </w:rPr>
        <w:t xml:space="preserve">After data cleaning and selecting only unique responses, a categorized dataset of N = 1,741 remained, where N = 1,392 (80 %) was used to train the </w:t>
      </w:r>
      <w:r w:rsidR="009965E3">
        <w:rPr>
          <w:rFonts w:ascii="Garamond" w:hAnsi="Garamond"/>
          <w:lang w:val="en-US"/>
        </w:rPr>
        <w:t>n</w:t>
      </w:r>
      <w:r>
        <w:rPr>
          <w:rFonts w:ascii="Garamond" w:hAnsi="Garamond"/>
          <w:lang w:val="en-US"/>
        </w:rPr>
        <w:t xml:space="preserve">eural </w:t>
      </w:r>
      <w:r w:rsidR="009965E3">
        <w:rPr>
          <w:rFonts w:ascii="Garamond" w:hAnsi="Garamond"/>
          <w:lang w:val="en-US"/>
        </w:rPr>
        <w:t>n</w:t>
      </w:r>
      <w:r>
        <w:rPr>
          <w:rFonts w:ascii="Garamond" w:hAnsi="Garamond"/>
          <w:lang w:val="en-US"/>
        </w:rPr>
        <w:t xml:space="preserve">etwork. Size, decay and </w:t>
      </w:r>
      <w:r>
        <w:rPr>
          <w:rFonts w:ascii="Garamond" w:hAnsi="Garamond"/>
          <w:lang w:val="en-US"/>
        </w:rPr>
        <w:lastRenderedPageBreak/>
        <w:t>threshold parameters were tuned for model selection, where three size values (80, 100 and 120) and five decay values (0.2, 0.4, 0.6, 0.8, 1) were applied. This resulted in 15 models. Each of these 15 models were cross-validated on the remaining 20% of the data, which was a subset of 350 responses. Cross-validation was performed on 250 threshold values for each of the 15 models, resulting in 3,750 models. For each model, two measures of accuracy were calculated, the sum accuracy and the mean accurac</w:t>
      </w:r>
      <w:r w:rsidRPr="00A66B75">
        <w:rPr>
          <w:rFonts w:ascii="Garamond" w:hAnsi="Garamond"/>
          <w:lang w:val="en-US"/>
        </w:rPr>
        <w:t>y (see section “</w:t>
      </w:r>
      <w:r w:rsidRPr="00A66B75">
        <w:rPr>
          <w:rFonts w:ascii="Garamond" w:hAnsi="Garamond"/>
          <w:i/>
          <w:lang w:val="en-US"/>
        </w:rPr>
        <w:t>Experts versus NN Categorization”</w:t>
      </w:r>
      <w:r w:rsidRPr="00A66B75">
        <w:rPr>
          <w:rFonts w:ascii="Garamond" w:hAnsi="Garamond"/>
          <w:lang w:val="en-US"/>
        </w:rPr>
        <w:t>).</w:t>
      </w:r>
      <w:r>
        <w:rPr>
          <w:rFonts w:ascii="Garamond" w:hAnsi="Garamond"/>
          <w:lang w:val="en-US"/>
        </w:rPr>
        <w:t xml:space="preserve"> These measurements were combined into an unweighted average, referred to as prediction accuracy. Table 1 demonstrates the top ten models based on predictions from all 3.750 cross-validated models. The </w:t>
      </w:r>
      <w:r w:rsidR="009965E3">
        <w:rPr>
          <w:rFonts w:ascii="Garamond" w:hAnsi="Garamond"/>
          <w:lang w:val="en-US"/>
        </w:rPr>
        <w:t>n</w:t>
      </w:r>
      <w:r>
        <w:rPr>
          <w:rFonts w:ascii="Garamond" w:hAnsi="Garamond"/>
          <w:lang w:val="en-US"/>
        </w:rPr>
        <w:t xml:space="preserve">eural </w:t>
      </w:r>
      <w:r w:rsidR="009965E3">
        <w:rPr>
          <w:rFonts w:ascii="Garamond" w:hAnsi="Garamond"/>
          <w:lang w:val="en-US"/>
        </w:rPr>
        <w:t>n</w:t>
      </w:r>
      <w:r>
        <w:rPr>
          <w:rFonts w:ascii="Garamond" w:hAnsi="Garamond"/>
          <w:lang w:val="en-US"/>
        </w:rPr>
        <w:t xml:space="preserve">etwork model with a size of 100, a decay of 0.2 and threshold of 0.031 performed best. </w:t>
      </w:r>
    </w:p>
    <w:p w14:paraId="66A05DCC" w14:textId="77777777" w:rsidR="00606343" w:rsidRDefault="00606343" w:rsidP="00606343">
      <w:pPr>
        <w:spacing w:line="360" w:lineRule="auto"/>
        <w:rPr>
          <w:rFonts w:ascii="Garamond" w:hAnsi="Garamond"/>
          <w:lang w:val="en-US"/>
        </w:rPr>
      </w:pPr>
    </w:p>
    <w:p w14:paraId="313B5791" w14:textId="77777777" w:rsidR="00606343" w:rsidRDefault="00606343" w:rsidP="00606343">
      <w:pPr>
        <w:spacing w:line="360" w:lineRule="auto"/>
        <w:rPr>
          <w:rFonts w:ascii="Garamond" w:hAnsi="Garamond"/>
          <w:lang w:val="en-US"/>
        </w:rPr>
      </w:pPr>
      <w:r>
        <w:rPr>
          <w:rFonts w:ascii="Garamond" w:hAnsi="Garamond"/>
          <w:lang w:val="en-US"/>
        </w:rPr>
        <w:t>Table 1</w:t>
      </w:r>
    </w:p>
    <w:p w14:paraId="4C9B2433" w14:textId="06D0B363" w:rsidR="00606343" w:rsidRPr="001C3983" w:rsidRDefault="00606343" w:rsidP="00606343">
      <w:pPr>
        <w:spacing w:line="360" w:lineRule="auto"/>
        <w:rPr>
          <w:rFonts w:ascii="Garamond" w:hAnsi="Garamond"/>
          <w:i/>
          <w:iCs/>
          <w:lang w:val="en-US"/>
        </w:rPr>
      </w:pPr>
      <w:r>
        <w:rPr>
          <w:rFonts w:ascii="Garamond" w:hAnsi="Garamond"/>
          <w:i/>
          <w:iCs/>
          <w:lang w:val="en-US"/>
        </w:rPr>
        <w:t xml:space="preserve">Top 10 performing </w:t>
      </w:r>
      <w:r w:rsidR="009965E3">
        <w:rPr>
          <w:rFonts w:ascii="Garamond" w:hAnsi="Garamond"/>
          <w:i/>
          <w:iCs/>
          <w:lang w:val="en-US"/>
        </w:rPr>
        <w:t>n</w:t>
      </w:r>
      <w:r>
        <w:rPr>
          <w:rFonts w:ascii="Garamond" w:hAnsi="Garamond"/>
          <w:i/>
          <w:iCs/>
          <w:lang w:val="en-US"/>
        </w:rPr>
        <w:t xml:space="preserve">eural </w:t>
      </w:r>
      <w:r w:rsidR="009965E3">
        <w:rPr>
          <w:rFonts w:ascii="Garamond" w:hAnsi="Garamond"/>
          <w:i/>
          <w:iCs/>
          <w:lang w:val="en-US"/>
        </w:rPr>
        <w:t>n</w:t>
      </w:r>
      <w:r>
        <w:rPr>
          <w:rFonts w:ascii="Garamond" w:hAnsi="Garamond"/>
          <w:i/>
          <w:iCs/>
          <w:lang w:val="en-US"/>
        </w:rPr>
        <w:t xml:space="preserve">etworks, tuned of size, decay and threshold and </w:t>
      </w:r>
      <w:r w:rsidR="009965E3">
        <w:rPr>
          <w:rFonts w:ascii="Garamond" w:hAnsi="Garamond"/>
          <w:i/>
          <w:iCs/>
          <w:lang w:val="en-US"/>
        </w:rPr>
        <w:t>c</w:t>
      </w:r>
      <w:r>
        <w:rPr>
          <w:rFonts w:ascii="Garamond" w:hAnsi="Garamond"/>
          <w:i/>
          <w:iCs/>
          <w:lang w:val="en-US"/>
        </w:rPr>
        <w:t xml:space="preserve">ross-validated on the </w:t>
      </w:r>
      <w:r w:rsidR="009965E3">
        <w:rPr>
          <w:rFonts w:ascii="Garamond" w:hAnsi="Garamond"/>
          <w:i/>
          <w:iCs/>
          <w:lang w:val="en-US"/>
        </w:rPr>
        <w:t>s</w:t>
      </w:r>
      <w:r>
        <w:rPr>
          <w:rFonts w:ascii="Garamond" w:hAnsi="Garamond"/>
          <w:i/>
          <w:iCs/>
          <w:lang w:val="en-US"/>
        </w:rPr>
        <w:t xml:space="preserve">um </w:t>
      </w:r>
      <w:r w:rsidR="009965E3">
        <w:rPr>
          <w:rFonts w:ascii="Garamond" w:hAnsi="Garamond"/>
          <w:i/>
          <w:iCs/>
          <w:lang w:val="en-US"/>
        </w:rPr>
        <w:t>a</w:t>
      </w:r>
      <w:r>
        <w:rPr>
          <w:rFonts w:ascii="Garamond" w:hAnsi="Garamond"/>
          <w:i/>
          <w:iCs/>
          <w:lang w:val="en-US"/>
        </w:rPr>
        <w:t xml:space="preserve">ccuracy, the </w:t>
      </w:r>
      <w:r w:rsidR="009965E3">
        <w:rPr>
          <w:rFonts w:ascii="Garamond" w:hAnsi="Garamond"/>
          <w:i/>
          <w:iCs/>
          <w:lang w:val="en-US"/>
        </w:rPr>
        <w:t>m</w:t>
      </w:r>
      <w:r>
        <w:rPr>
          <w:rFonts w:ascii="Garamond" w:hAnsi="Garamond"/>
          <w:i/>
          <w:iCs/>
          <w:lang w:val="en-US"/>
        </w:rPr>
        <w:t xml:space="preserve">ean </w:t>
      </w:r>
      <w:r w:rsidR="009965E3">
        <w:rPr>
          <w:rFonts w:ascii="Garamond" w:hAnsi="Garamond"/>
          <w:i/>
          <w:iCs/>
          <w:lang w:val="en-US"/>
        </w:rPr>
        <w:t>a</w:t>
      </w:r>
      <w:r>
        <w:rPr>
          <w:rFonts w:ascii="Garamond" w:hAnsi="Garamond"/>
          <w:i/>
          <w:iCs/>
          <w:lang w:val="en-US"/>
        </w:rPr>
        <w:t xml:space="preserve">ccuracy and the </w:t>
      </w:r>
      <w:r w:rsidR="009965E3">
        <w:rPr>
          <w:rFonts w:ascii="Garamond" w:hAnsi="Garamond"/>
          <w:i/>
          <w:iCs/>
          <w:lang w:val="en-US"/>
        </w:rPr>
        <w:t>p</w:t>
      </w:r>
      <w:r>
        <w:rPr>
          <w:rFonts w:ascii="Garamond" w:hAnsi="Garamond"/>
          <w:i/>
          <w:iCs/>
          <w:lang w:val="en-US"/>
        </w:rPr>
        <w:t xml:space="preserve">rediction </w:t>
      </w:r>
      <w:r w:rsidR="009965E3">
        <w:rPr>
          <w:rFonts w:ascii="Garamond" w:hAnsi="Garamond"/>
          <w:i/>
          <w:iCs/>
          <w:lang w:val="en-US"/>
        </w:rPr>
        <w:t>a</w:t>
      </w:r>
      <w:r>
        <w:rPr>
          <w:rFonts w:ascii="Garamond" w:hAnsi="Garamond"/>
          <w:i/>
          <w:iCs/>
          <w:lang w:val="en-US"/>
        </w:rPr>
        <w:t xml:space="preserve">ccuracy (which is the unweighted average of the </w:t>
      </w:r>
      <w:r w:rsidR="009965E3">
        <w:rPr>
          <w:rFonts w:ascii="Garamond" w:hAnsi="Garamond"/>
          <w:i/>
          <w:iCs/>
          <w:lang w:val="en-US"/>
        </w:rPr>
        <w:t>s</w:t>
      </w:r>
      <w:r>
        <w:rPr>
          <w:rFonts w:ascii="Garamond" w:hAnsi="Garamond"/>
          <w:i/>
          <w:iCs/>
          <w:lang w:val="en-US"/>
        </w:rPr>
        <w:t xml:space="preserve">um and </w:t>
      </w:r>
      <w:r w:rsidR="009965E3">
        <w:rPr>
          <w:rFonts w:ascii="Garamond" w:hAnsi="Garamond"/>
          <w:i/>
          <w:iCs/>
          <w:lang w:val="en-US"/>
        </w:rPr>
        <w:t>m</w:t>
      </w:r>
      <w:r>
        <w:rPr>
          <w:rFonts w:ascii="Garamond" w:hAnsi="Garamond"/>
          <w:i/>
          <w:iCs/>
          <w:lang w:val="en-US"/>
        </w:rPr>
        <w:t xml:space="preserve">ean </w:t>
      </w:r>
      <w:r w:rsidR="009965E3">
        <w:rPr>
          <w:rFonts w:ascii="Garamond" w:hAnsi="Garamond"/>
          <w:i/>
          <w:iCs/>
          <w:lang w:val="en-US"/>
        </w:rPr>
        <w:t>a</w:t>
      </w:r>
      <w:r>
        <w:rPr>
          <w:rFonts w:ascii="Garamond" w:hAnsi="Garamond"/>
          <w:i/>
          <w:iCs/>
          <w:lang w:val="en-US"/>
        </w:rPr>
        <w:t xml:space="preserve">ccuracy). The Table is arranged from highest </w:t>
      </w:r>
      <w:r w:rsidR="009965E3">
        <w:rPr>
          <w:rFonts w:ascii="Garamond" w:hAnsi="Garamond"/>
          <w:i/>
          <w:iCs/>
          <w:lang w:val="en-US"/>
        </w:rPr>
        <w:t>p</w:t>
      </w:r>
      <w:r>
        <w:rPr>
          <w:rFonts w:ascii="Garamond" w:hAnsi="Garamond"/>
          <w:i/>
          <w:iCs/>
          <w:lang w:val="en-US"/>
        </w:rPr>
        <w:t>rediction accuracy to lowest and is a subset of the 10 first rows of a table of 3750 rows.</w:t>
      </w:r>
    </w:p>
    <w:tbl>
      <w:tblPr>
        <w:tblStyle w:val="Tabelraster"/>
        <w:tblW w:w="0" w:type="auto"/>
        <w:tblLook w:val="04A0" w:firstRow="1" w:lastRow="0" w:firstColumn="1" w:lastColumn="0" w:noHBand="0" w:noVBand="1"/>
      </w:tblPr>
      <w:tblGrid>
        <w:gridCol w:w="1293"/>
        <w:gridCol w:w="1293"/>
        <w:gridCol w:w="1294"/>
        <w:gridCol w:w="1294"/>
        <w:gridCol w:w="1294"/>
        <w:gridCol w:w="1294"/>
        <w:gridCol w:w="1294"/>
      </w:tblGrid>
      <w:tr w:rsidR="00606343" w14:paraId="288C7B64" w14:textId="77777777" w:rsidTr="00924459">
        <w:tc>
          <w:tcPr>
            <w:tcW w:w="1293" w:type="dxa"/>
            <w:tcBorders>
              <w:left w:val="nil"/>
              <w:bottom w:val="single" w:sz="4" w:space="0" w:color="auto"/>
              <w:right w:val="nil"/>
            </w:tcBorders>
          </w:tcPr>
          <w:p w14:paraId="76C8A026" w14:textId="77777777" w:rsidR="00606343" w:rsidRDefault="00606343" w:rsidP="00924459">
            <w:pPr>
              <w:spacing w:line="360" w:lineRule="auto"/>
              <w:rPr>
                <w:rFonts w:ascii="Garamond" w:hAnsi="Garamond"/>
                <w:lang w:val="en-US"/>
              </w:rPr>
            </w:pPr>
            <w:r>
              <w:rPr>
                <w:rFonts w:ascii="Garamond" w:hAnsi="Garamond"/>
                <w:lang w:val="en-US"/>
              </w:rPr>
              <w:t>Model</w:t>
            </w:r>
          </w:p>
        </w:tc>
        <w:tc>
          <w:tcPr>
            <w:tcW w:w="1293" w:type="dxa"/>
            <w:tcBorders>
              <w:left w:val="nil"/>
              <w:bottom w:val="single" w:sz="4" w:space="0" w:color="auto"/>
              <w:right w:val="nil"/>
            </w:tcBorders>
          </w:tcPr>
          <w:p w14:paraId="09B4DA07" w14:textId="77777777" w:rsidR="00606343" w:rsidRDefault="00606343" w:rsidP="00924459">
            <w:pPr>
              <w:spacing w:line="360" w:lineRule="auto"/>
              <w:rPr>
                <w:rFonts w:ascii="Garamond" w:hAnsi="Garamond"/>
                <w:lang w:val="en-US"/>
              </w:rPr>
            </w:pPr>
            <w:r>
              <w:rPr>
                <w:rFonts w:ascii="Garamond" w:hAnsi="Garamond"/>
                <w:lang w:val="en-US"/>
              </w:rPr>
              <w:t>Size</w:t>
            </w:r>
          </w:p>
        </w:tc>
        <w:tc>
          <w:tcPr>
            <w:tcW w:w="1294" w:type="dxa"/>
            <w:tcBorders>
              <w:left w:val="nil"/>
              <w:bottom w:val="single" w:sz="4" w:space="0" w:color="auto"/>
              <w:right w:val="nil"/>
            </w:tcBorders>
          </w:tcPr>
          <w:p w14:paraId="7A1CFAB5" w14:textId="77777777" w:rsidR="00606343" w:rsidRDefault="00606343" w:rsidP="00924459">
            <w:pPr>
              <w:spacing w:line="360" w:lineRule="auto"/>
              <w:rPr>
                <w:rFonts w:ascii="Garamond" w:hAnsi="Garamond"/>
                <w:lang w:val="en-US"/>
              </w:rPr>
            </w:pPr>
            <w:r>
              <w:rPr>
                <w:rFonts w:ascii="Garamond" w:hAnsi="Garamond"/>
                <w:lang w:val="en-US"/>
              </w:rPr>
              <w:t>Decay</w:t>
            </w:r>
          </w:p>
        </w:tc>
        <w:tc>
          <w:tcPr>
            <w:tcW w:w="1294" w:type="dxa"/>
            <w:tcBorders>
              <w:left w:val="nil"/>
              <w:bottom w:val="single" w:sz="4" w:space="0" w:color="auto"/>
              <w:right w:val="nil"/>
            </w:tcBorders>
          </w:tcPr>
          <w:p w14:paraId="44CAEC7D" w14:textId="77777777" w:rsidR="00606343" w:rsidRDefault="00606343" w:rsidP="00924459">
            <w:pPr>
              <w:spacing w:line="360" w:lineRule="auto"/>
              <w:rPr>
                <w:rFonts w:ascii="Garamond" w:hAnsi="Garamond"/>
                <w:lang w:val="en-US"/>
              </w:rPr>
            </w:pPr>
            <w:r>
              <w:rPr>
                <w:rFonts w:ascii="Garamond" w:hAnsi="Garamond"/>
                <w:lang w:val="en-US"/>
              </w:rPr>
              <w:t>Threshold</w:t>
            </w:r>
          </w:p>
        </w:tc>
        <w:tc>
          <w:tcPr>
            <w:tcW w:w="1294" w:type="dxa"/>
            <w:tcBorders>
              <w:left w:val="nil"/>
              <w:bottom w:val="single" w:sz="4" w:space="0" w:color="auto"/>
              <w:right w:val="nil"/>
            </w:tcBorders>
          </w:tcPr>
          <w:p w14:paraId="37DF3F44" w14:textId="77777777" w:rsidR="00606343" w:rsidRDefault="00606343" w:rsidP="00924459">
            <w:pPr>
              <w:spacing w:line="360" w:lineRule="auto"/>
              <w:rPr>
                <w:rFonts w:ascii="Garamond" w:hAnsi="Garamond"/>
                <w:lang w:val="en-US"/>
              </w:rPr>
            </w:pPr>
            <w:r>
              <w:rPr>
                <w:rFonts w:ascii="Garamond" w:hAnsi="Garamond"/>
                <w:lang w:val="en-US"/>
              </w:rPr>
              <w:t>Sum Accuracy</w:t>
            </w:r>
          </w:p>
        </w:tc>
        <w:tc>
          <w:tcPr>
            <w:tcW w:w="1294" w:type="dxa"/>
            <w:tcBorders>
              <w:left w:val="nil"/>
              <w:bottom w:val="single" w:sz="4" w:space="0" w:color="auto"/>
              <w:right w:val="nil"/>
            </w:tcBorders>
          </w:tcPr>
          <w:p w14:paraId="0A8AF4F7" w14:textId="77777777" w:rsidR="00606343" w:rsidRDefault="00606343" w:rsidP="00924459">
            <w:pPr>
              <w:spacing w:line="360" w:lineRule="auto"/>
              <w:rPr>
                <w:rFonts w:ascii="Garamond" w:hAnsi="Garamond"/>
                <w:lang w:val="en-US"/>
              </w:rPr>
            </w:pPr>
            <w:r>
              <w:rPr>
                <w:rFonts w:ascii="Garamond" w:hAnsi="Garamond"/>
                <w:lang w:val="en-US"/>
              </w:rPr>
              <w:t>Mean Accuracy</w:t>
            </w:r>
          </w:p>
        </w:tc>
        <w:tc>
          <w:tcPr>
            <w:tcW w:w="1294" w:type="dxa"/>
            <w:tcBorders>
              <w:left w:val="nil"/>
              <w:bottom w:val="single" w:sz="4" w:space="0" w:color="auto"/>
              <w:right w:val="nil"/>
            </w:tcBorders>
          </w:tcPr>
          <w:p w14:paraId="0FE4525E" w14:textId="77777777" w:rsidR="00606343" w:rsidRDefault="00606343" w:rsidP="00924459">
            <w:pPr>
              <w:spacing w:line="360" w:lineRule="auto"/>
              <w:rPr>
                <w:rFonts w:ascii="Garamond" w:hAnsi="Garamond"/>
                <w:lang w:val="en-US"/>
              </w:rPr>
            </w:pPr>
            <w:r>
              <w:rPr>
                <w:rFonts w:ascii="Garamond" w:hAnsi="Garamond"/>
                <w:lang w:val="en-US"/>
              </w:rPr>
              <w:t>Prediction</w:t>
            </w:r>
          </w:p>
          <w:p w14:paraId="4538A130" w14:textId="77777777" w:rsidR="00606343" w:rsidRDefault="00606343" w:rsidP="00924459">
            <w:pPr>
              <w:spacing w:line="360" w:lineRule="auto"/>
              <w:rPr>
                <w:rFonts w:ascii="Garamond" w:hAnsi="Garamond"/>
                <w:lang w:val="en-US"/>
              </w:rPr>
            </w:pPr>
            <w:r>
              <w:rPr>
                <w:rFonts w:ascii="Garamond" w:hAnsi="Garamond"/>
                <w:lang w:val="en-US"/>
              </w:rPr>
              <w:t>Accuracy</w:t>
            </w:r>
          </w:p>
        </w:tc>
      </w:tr>
      <w:tr w:rsidR="00606343" w14:paraId="1CACFBDA" w14:textId="77777777" w:rsidTr="00924459">
        <w:tc>
          <w:tcPr>
            <w:tcW w:w="1293" w:type="dxa"/>
            <w:tcBorders>
              <w:left w:val="nil"/>
              <w:bottom w:val="nil"/>
              <w:right w:val="nil"/>
            </w:tcBorders>
          </w:tcPr>
          <w:p w14:paraId="306673B6" w14:textId="77777777" w:rsidR="00606343" w:rsidRDefault="00606343" w:rsidP="00924459">
            <w:pPr>
              <w:spacing w:line="360" w:lineRule="auto"/>
              <w:rPr>
                <w:rFonts w:ascii="Garamond" w:hAnsi="Garamond"/>
                <w:lang w:val="en-US"/>
              </w:rPr>
            </w:pPr>
            <w:r>
              <w:rPr>
                <w:rFonts w:ascii="Garamond" w:hAnsi="Garamond"/>
                <w:lang w:val="en-US"/>
              </w:rPr>
              <w:t>1</w:t>
            </w:r>
          </w:p>
        </w:tc>
        <w:tc>
          <w:tcPr>
            <w:tcW w:w="1293" w:type="dxa"/>
            <w:tcBorders>
              <w:left w:val="nil"/>
              <w:bottom w:val="nil"/>
              <w:right w:val="nil"/>
            </w:tcBorders>
          </w:tcPr>
          <w:p w14:paraId="6571D26D"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single" w:sz="4" w:space="0" w:color="auto"/>
              <w:left w:val="nil"/>
              <w:bottom w:val="nil"/>
              <w:right w:val="nil"/>
            </w:tcBorders>
          </w:tcPr>
          <w:p w14:paraId="5AA27A1C"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left w:val="nil"/>
              <w:bottom w:val="nil"/>
              <w:right w:val="nil"/>
            </w:tcBorders>
          </w:tcPr>
          <w:p w14:paraId="26336E33" w14:textId="77777777" w:rsidR="00606343" w:rsidRDefault="00606343" w:rsidP="00924459">
            <w:pPr>
              <w:spacing w:line="360" w:lineRule="auto"/>
              <w:rPr>
                <w:rFonts w:ascii="Garamond" w:hAnsi="Garamond"/>
                <w:lang w:val="en-US"/>
              </w:rPr>
            </w:pPr>
            <w:r>
              <w:rPr>
                <w:rFonts w:ascii="Garamond" w:hAnsi="Garamond"/>
                <w:lang w:val="en-US"/>
              </w:rPr>
              <w:t>0.031</w:t>
            </w:r>
          </w:p>
        </w:tc>
        <w:tc>
          <w:tcPr>
            <w:tcW w:w="1294" w:type="dxa"/>
            <w:tcBorders>
              <w:left w:val="nil"/>
              <w:bottom w:val="nil"/>
              <w:right w:val="nil"/>
            </w:tcBorders>
          </w:tcPr>
          <w:p w14:paraId="1E174ED4" w14:textId="77777777" w:rsidR="00606343" w:rsidRDefault="00606343" w:rsidP="00924459">
            <w:pPr>
              <w:spacing w:line="360" w:lineRule="auto"/>
              <w:rPr>
                <w:rFonts w:ascii="Garamond" w:hAnsi="Garamond"/>
                <w:lang w:val="en-US"/>
              </w:rPr>
            </w:pPr>
            <w:r>
              <w:rPr>
                <w:rFonts w:ascii="Garamond" w:hAnsi="Garamond"/>
                <w:lang w:val="en-US"/>
              </w:rPr>
              <w:t>0.686</w:t>
            </w:r>
          </w:p>
        </w:tc>
        <w:tc>
          <w:tcPr>
            <w:tcW w:w="1294" w:type="dxa"/>
            <w:tcBorders>
              <w:left w:val="nil"/>
              <w:bottom w:val="nil"/>
              <w:right w:val="nil"/>
            </w:tcBorders>
          </w:tcPr>
          <w:p w14:paraId="7F37EC9C" w14:textId="77777777" w:rsidR="00606343" w:rsidRDefault="00606343" w:rsidP="00924459">
            <w:pPr>
              <w:spacing w:line="360" w:lineRule="auto"/>
              <w:rPr>
                <w:rFonts w:ascii="Garamond" w:hAnsi="Garamond"/>
                <w:lang w:val="en-US"/>
              </w:rPr>
            </w:pPr>
            <w:r>
              <w:rPr>
                <w:rFonts w:ascii="Garamond" w:hAnsi="Garamond"/>
                <w:lang w:val="en-US"/>
              </w:rPr>
              <w:t>0.837</w:t>
            </w:r>
          </w:p>
        </w:tc>
        <w:tc>
          <w:tcPr>
            <w:tcW w:w="1294" w:type="dxa"/>
            <w:tcBorders>
              <w:left w:val="nil"/>
              <w:bottom w:val="nil"/>
              <w:right w:val="nil"/>
            </w:tcBorders>
          </w:tcPr>
          <w:p w14:paraId="1F7D1575" w14:textId="77777777" w:rsidR="00606343" w:rsidRDefault="00606343" w:rsidP="00924459">
            <w:pPr>
              <w:spacing w:line="360" w:lineRule="auto"/>
              <w:rPr>
                <w:rFonts w:ascii="Garamond" w:hAnsi="Garamond"/>
                <w:lang w:val="en-US"/>
              </w:rPr>
            </w:pPr>
            <w:r>
              <w:rPr>
                <w:rFonts w:ascii="Garamond" w:hAnsi="Garamond"/>
                <w:lang w:val="en-US"/>
              </w:rPr>
              <w:t>0.761</w:t>
            </w:r>
          </w:p>
        </w:tc>
      </w:tr>
      <w:tr w:rsidR="00606343" w14:paraId="3EFA5AFC" w14:textId="77777777" w:rsidTr="00924459">
        <w:tc>
          <w:tcPr>
            <w:tcW w:w="1293" w:type="dxa"/>
            <w:tcBorders>
              <w:top w:val="nil"/>
              <w:left w:val="nil"/>
              <w:bottom w:val="nil"/>
              <w:right w:val="nil"/>
            </w:tcBorders>
          </w:tcPr>
          <w:p w14:paraId="3346A593" w14:textId="77777777" w:rsidR="00606343" w:rsidRDefault="00606343" w:rsidP="00924459">
            <w:pPr>
              <w:spacing w:line="360" w:lineRule="auto"/>
              <w:rPr>
                <w:rFonts w:ascii="Garamond" w:hAnsi="Garamond"/>
                <w:lang w:val="en-US"/>
              </w:rPr>
            </w:pPr>
            <w:r>
              <w:rPr>
                <w:rFonts w:ascii="Garamond" w:hAnsi="Garamond"/>
                <w:lang w:val="en-US"/>
              </w:rPr>
              <w:t>2</w:t>
            </w:r>
          </w:p>
        </w:tc>
        <w:tc>
          <w:tcPr>
            <w:tcW w:w="1293" w:type="dxa"/>
            <w:tcBorders>
              <w:top w:val="nil"/>
              <w:left w:val="nil"/>
              <w:bottom w:val="nil"/>
              <w:right w:val="nil"/>
            </w:tcBorders>
          </w:tcPr>
          <w:p w14:paraId="384AC7E7"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bottom w:val="nil"/>
              <w:right w:val="nil"/>
            </w:tcBorders>
          </w:tcPr>
          <w:p w14:paraId="27E3B80B"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661850A4" w14:textId="77777777" w:rsidR="00606343" w:rsidRDefault="00606343" w:rsidP="00924459">
            <w:pPr>
              <w:spacing w:line="360" w:lineRule="auto"/>
              <w:rPr>
                <w:rFonts w:ascii="Garamond" w:hAnsi="Garamond"/>
                <w:lang w:val="en-US"/>
              </w:rPr>
            </w:pPr>
            <w:r>
              <w:rPr>
                <w:rFonts w:ascii="Garamond" w:hAnsi="Garamond"/>
                <w:lang w:val="en-US"/>
              </w:rPr>
              <w:t>0.029</w:t>
            </w:r>
          </w:p>
        </w:tc>
        <w:tc>
          <w:tcPr>
            <w:tcW w:w="1294" w:type="dxa"/>
            <w:tcBorders>
              <w:top w:val="nil"/>
              <w:left w:val="nil"/>
              <w:bottom w:val="nil"/>
              <w:right w:val="nil"/>
            </w:tcBorders>
          </w:tcPr>
          <w:p w14:paraId="4DDA8AD4" w14:textId="77777777" w:rsidR="00606343" w:rsidRDefault="00606343" w:rsidP="00924459">
            <w:pPr>
              <w:spacing w:line="360" w:lineRule="auto"/>
              <w:rPr>
                <w:rFonts w:ascii="Garamond" w:hAnsi="Garamond"/>
                <w:lang w:val="en-US"/>
              </w:rPr>
            </w:pPr>
            <w:r>
              <w:rPr>
                <w:rFonts w:ascii="Garamond" w:hAnsi="Garamond"/>
                <w:lang w:val="en-US"/>
              </w:rPr>
              <w:t>0.699</w:t>
            </w:r>
          </w:p>
        </w:tc>
        <w:tc>
          <w:tcPr>
            <w:tcW w:w="1294" w:type="dxa"/>
            <w:tcBorders>
              <w:top w:val="nil"/>
              <w:left w:val="nil"/>
              <w:bottom w:val="nil"/>
              <w:right w:val="nil"/>
            </w:tcBorders>
          </w:tcPr>
          <w:p w14:paraId="540CCC65" w14:textId="77777777" w:rsidR="00606343" w:rsidRDefault="00606343" w:rsidP="00924459">
            <w:pPr>
              <w:spacing w:line="360" w:lineRule="auto"/>
              <w:rPr>
                <w:rFonts w:ascii="Garamond" w:hAnsi="Garamond"/>
                <w:lang w:val="en-US"/>
              </w:rPr>
            </w:pPr>
            <w:r>
              <w:rPr>
                <w:rFonts w:ascii="Garamond" w:hAnsi="Garamond"/>
                <w:lang w:val="en-US"/>
              </w:rPr>
              <w:t>0.824</w:t>
            </w:r>
          </w:p>
        </w:tc>
        <w:tc>
          <w:tcPr>
            <w:tcW w:w="1294" w:type="dxa"/>
            <w:tcBorders>
              <w:top w:val="nil"/>
              <w:left w:val="nil"/>
              <w:bottom w:val="nil"/>
              <w:right w:val="nil"/>
            </w:tcBorders>
          </w:tcPr>
          <w:p w14:paraId="0A0A0F51" w14:textId="77777777" w:rsidR="00606343" w:rsidRDefault="00606343" w:rsidP="00924459">
            <w:pPr>
              <w:spacing w:line="360" w:lineRule="auto"/>
              <w:rPr>
                <w:rFonts w:ascii="Garamond" w:hAnsi="Garamond"/>
                <w:lang w:val="en-US"/>
              </w:rPr>
            </w:pPr>
            <w:r>
              <w:rPr>
                <w:rFonts w:ascii="Garamond" w:hAnsi="Garamond"/>
                <w:lang w:val="en-US"/>
              </w:rPr>
              <w:t>0.761</w:t>
            </w:r>
          </w:p>
        </w:tc>
      </w:tr>
      <w:tr w:rsidR="00606343" w14:paraId="7166A463" w14:textId="77777777" w:rsidTr="00924459">
        <w:tc>
          <w:tcPr>
            <w:tcW w:w="1293" w:type="dxa"/>
            <w:tcBorders>
              <w:top w:val="nil"/>
              <w:left w:val="nil"/>
              <w:bottom w:val="nil"/>
              <w:right w:val="nil"/>
            </w:tcBorders>
          </w:tcPr>
          <w:p w14:paraId="2581571B" w14:textId="77777777" w:rsidR="00606343" w:rsidRDefault="00606343" w:rsidP="00924459">
            <w:pPr>
              <w:spacing w:line="360" w:lineRule="auto"/>
              <w:rPr>
                <w:rFonts w:ascii="Garamond" w:hAnsi="Garamond"/>
                <w:lang w:val="en-US"/>
              </w:rPr>
            </w:pPr>
            <w:r>
              <w:rPr>
                <w:rFonts w:ascii="Garamond" w:hAnsi="Garamond"/>
                <w:lang w:val="en-US"/>
              </w:rPr>
              <w:t>3</w:t>
            </w:r>
          </w:p>
        </w:tc>
        <w:tc>
          <w:tcPr>
            <w:tcW w:w="1293" w:type="dxa"/>
            <w:tcBorders>
              <w:top w:val="nil"/>
              <w:left w:val="nil"/>
              <w:bottom w:val="nil"/>
              <w:right w:val="nil"/>
            </w:tcBorders>
          </w:tcPr>
          <w:p w14:paraId="6DF76D50"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bottom w:val="nil"/>
              <w:right w:val="nil"/>
            </w:tcBorders>
          </w:tcPr>
          <w:p w14:paraId="48299358"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7E06656A" w14:textId="77777777" w:rsidR="00606343" w:rsidRDefault="00606343" w:rsidP="00924459">
            <w:pPr>
              <w:spacing w:line="360" w:lineRule="auto"/>
              <w:rPr>
                <w:rFonts w:ascii="Garamond" w:hAnsi="Garamond"/>
                <w:lang w:val="en-US"/>
              </w:rPr>
            </w:pPr>
            <w:r>
              <w:rPr>
                <w:rFonts w:ascii="Garamond" w:hAnsi="Garamond"/>
                <w:lang w:val="en-US"/>
              </w:rPr>
              <w:t>0.041</w:t>
            </w:r>
          </w:p>
        </w:tc>
        <w:tc>
          <w:tcPr>
            <w:tcW w:w="1294" w:type="dxa"/>
            <w:tcBorders>
              <w:top w:val="nil"/>
              <w:left w:val="nil"/>
              <w:bottom w:val="nil"/>
              <w:right w:val="nil"/>
            </w:tcBorders>
          </w:tcPr>
          <w:p w14:paraId="566D9A87" w14:textId="77777777" w:rsidR="00606343" w:rsidRDefault="00606343" w:rsidP="00924459">
            <w:pPr>
              <w:spacing w:line="360" w:lineRule="auto"/>
              <w:rPr>
                <w:rFonts w:ascii="Garamond" w:hAnsi="Garamond"/>
                <w:lang w:val="en-US"/>
              </w:rPr>
            </w:pPr>
            <w:r>
              <w:rPr>
                <w:rFonts w:ascii="Garamond" w:hAnsi="Garamond"/>
                <w:lang w:val="en-US"/>
              </w:rPr>
              <w:t>0.634</w:t>
            </w:r>
          </w:p>
        </w:tc>
        <w:tc>
          <w:tcPr>
            <w:tcW w:w="1294" w:type="dxa"/>
            <w:tcBorders>
              <w:top w:val="nil"/>
              <w:left w:val="nil"/>
              <w:bottom w:val="nil"/>
              <w:right w:val="nil"/>
            </w:tcBorders>
          </w:tcPr>
          <w:p w14:paraId="45CE132C" w14:textId="77777777" w:rsidR="00606343" w:rsidRDefault="00606343" w:rsidP="00924459">
            <w:pPr>
              <w:spacing w:line="360" w:lineRule="auto"/>
              <w:rPr>
                <w:rFonts w:ascii="Garamond" w:hAnsi="Garamond"/>
                <w:lang w:val="en-US"/>
              </w:rPr>
            </w:pPr>
            <w:r>
              <w:rPr>
                <w:rFonts w:ascii="Garamond" w:hAnsi="Garamond"/>
                <w:lang w:val="en-US"/>
              </w:rPr>
              <w:t>0.882</w:t>
            </w:r>
          </w:p>
        </w:tc>
        <w:tc>
          <w:tcPr>
            <w:tcW w:w="1294" w:type="dxa"/>
            <w:tcBorders>
              <w:top w:val="nil"/>
              <w:left w:val="nil"/>
              <w:bottom w:val="nil"/>
              <w:right w:val="nil"/>
            </w:tcBorders>
          </w:tcPr>
          <w:p w14:paraId="0DC24891" w14:textId="77777777" w:rsidR="00606343" w:rsidRDefault="00606343" w:rsidP="00924459">
            <w:pPr>
              <w:spacing w:line="360" w:lineRule="auto"/>
              <w:rPr>
                <w:rFonts w:ascii="Garamond" w:hAnsi="Garamond"/>
                <w:lang w:val="en-US"/>
              </w:rPr>
            </w:pPr>
            <w:r>
              <w:rPr>
                <w:rFonts w:ascii="Garamond" w:hAnsi="Garamond"/>
                <w:lang w:val="en-US"/>
              </w:rPr>
              <w:t>0.758</w:t>
            </w:r>
          </w:p>
        </w:tc>
      </w:tr>
      <w:tr w:rsidR="00606343" w14:paraId="4FC1A88A" w14:textId="77777777" w:rsidTr="00924459">
        <w:tc>
          <w:tcPr>
            <w:tcW w:w="1293" w:type="dxa"/>
            <w:tcBorders>
              <w:top w:val="nil"/>
              <w:left w:val="nil"/>
              <w:bottom w:val="nil"/>
              <w:right w:val="nil"/>
            </w:tcBorders>
          </w:tcPr>
          <w:p w14:paraId="09BD4F46" w14:textId="77777777" w:rsidR="00606343" w:rsidRDefault="00606343" w:rsidP="00924459">
            <w:pPr>
              <w:spacing w:line="360" w:lineRule="auto"/>
              <w:rPr>
                <w:rFonts w:ascii="Garamond" w:hAnsi="Garamond"/>
                <w:lang w:val="en-US"/>
              </w:rPr>
            </w:pPr>
            <w:r>
              <w:rPr>
                <w:rFonts w:ascii="Garamond" w:hAnsi="Garamond"/>
                <w:lang w:val="en-US"/>
              </w:rPr>
              <w:t>4</w:t>
            </w:r>
          </w:p>
        </w:tc>
        <w:tc>
          <w:tcPr>
            <w:tcW w:w="1293" w:type="dxa"/>
            <w:tcBorders>
              <w:top w:val="nil"/>
              <w:left w:val="nil"/>
              <w:bottom w:val="nil"/>
              <w:right w:val="nil"/>
            </w:tcBorders>
          </w:tcPr>
          <w:p w14:paraId="3E96D3B9"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bottom w:val="nil"/>
              <w:right w:val="nil"/>
            </w:tcBorders>
          </w:tcPr>
          <w:p w14:paraId="3B4528E3"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673E6DA5" w14:textId="77777777" w:rsidR="00606343" w:rsidRDefault="00606343" w:rsidP="00924459">
            <w:pPr>
              <w:spacing w:line="360" w:lineRule="auto"/>
              <w:rPr>
                <w:rFonts w:ascii="Garamond" w:hAnsi="Garamond"/>
                <w:lang w:val="en-US"/>
              </w:rPr>
            </w:pPr>
            <w:r>
              <w:rPr>
                <w:rFonts w:ascii="Garamond" w:hAnsi="Garamond"/>
                <w:lang w:val="en-US"/>
              </w:rPr>
              <w:t>0.042</w:t>
            </w:r>
          </w:p>
        </w:tc>
        <w:tc>
          <w:tcPr>
            <w:tcW w:w="1294" w:type="dxa"/>
            <w:tcBorders>
              <w:top w:val="nil"/>
              <w:left w:val="nil"/>
              <w:bottom w:val="nil"/>
              <w:right w:val="nil"/>
            </w:tcBorders>
          </w:tcPr>
          <w:p w14:paraId="61014355" w14:textId="77777777" w:rsidR="00606343" w:rsidRDefault="00606343" w:rsidP="00924459">
            <w:pPr>
              <w:spacing w:line="360" w:lineRule="auto"/>
              <w:rPr>
                <w:rFonts w:ascii="Garamond" w:hAnsi="Garamond"/>
                <w:lang w:val="en-US"/>
              </w:rPr>
            </w:pPr>
            <w:r>
              <w:rPr>
                <w:rFonts w:ascii="Garamond" w:hAnsi="Garamond"/>
                <w:lang w:val="en-US"/>
              </w:rPr>
              <w:t>0.626</w:t>
            </w:r>
          </w:p>
        </w:tc>
        <w:tc>
          <w:tcPr>
            <w:tcW w:w="1294" w:type="dxa"/>
            <w:tcBorders>
              <w:top w:val="nil"/>
              <w:left w:val="nil"/>
              <w:bottom w:val="nil"/>
              <w:right w:val="nil"/>
            </w:tcBorders>
          </w:tcPr>
          <w:p w14:paraId="0880FF68" w14:textId="77777777" w:rsidR="00606343" w:rsidRDefault="00606343" w:rsidP="00924459">
            <w:pPr>
              <w:spacing w:line="360" w:lineRule="auto"/>
              <w:rPr>
                <w:rFonts w:ascii="Garamond" w:hAnsi="Garamond"/>
                <w:lang w:val="en-US"/>
              </w:rPr>
            </w:pPr>
            <w:r>
              <w:rPr>
                <w:rFonts w:ascii="Garamond" w:hAnsi="Garamond"/>
                <w:lang w:val="en-US"/>
              </w:rPr>
              <w:t>0.888</w:t>
            </w:r>
          </w:p>
        </w:tc>
        <w:tc>
          <w:tcPr>
            <w:tcW w:w="1294" w:type="dxa"/>
            <w:tcBorders>
              <w:top w:val="nil"/>
              <w:left w:val="nil"/>
              <w:bottom w:val="nil"/>
              <w:right w:val="nil"/>
            </w:tcBorders>
          </w:tcPr>
          <w:p w14:paraId="57D2DEFE" w14:textId="77777777" w:rsidR="00606343" w:rsidRDefault="00606343" w:rsidP="00924459">
            <w:pPr>
              <w:spacing w:line="360" w:lineRule="auto"/>
              <w:rPr>
                <w:rFonts w:ascii="Garamond" w:hAnsi="Garamond"/>
                <w:lang w:val="en-US"/>
              </w:rPr>
            </w:pPr>
            <w:r>
              <w:rPr>
                <w:rFonts w:ascii="Garamond" w:hAnsi="Garamond"/>
                <w:lang w:val="en-US"/>
              </w:rPr>
              <w:t>0.757</w:t>
            </w:r>
          </w:p>
        </w:tc>
      </w:tr>
      <w:tr w:rsidR="00606343" w14:paraId="0F0CD109" w14:textId="77777777" w:rsidTr="00924459">
        <w:tc>
          <w:tcPr>
            <w:tcW w:w="1293" w:type="dxa"/>
            <w:tcBorders>
              <w:top w:val="nil"/>
              <w:left w:val="nil"/>
              <w:bottom w:val="nil"/>
              <w:right w:val="nil"/>
            </w:tcBorders>
          </w:tcPr>
          <w:p w14:paraId="536B900C" w14:textId="77777777" w:rsidR="00606343" w:rsidRDefault="00606343" w:rsidP="00924459">
            <w:pPr>
              <w:spacing w:line="360" w:lineRule="auto"/>
              <w:rPr>
                <w:rFonts w:ascii="Garamond" w:hAnsi="Garamond"/>
                <w:lang w:val="en-US"/>
              </w:rPr>
            </w:pPr>
            <w:r>
              <w:rPr>
                <w:rFonts w:ascii="Garamond" w:hAnsi="Garamond"/>
                <w:lang w:val="en-US"/>
              </w:rPr>
              <w:t>5</w:t>
            </w:r>
          </w:p>
        </w:tc>
        <w:tc>
          <w:tcPr>
            <w:tcW w:w="1293" w:type="dxa"/>
            <w:tcBorders>
              <w:top w:val="nil"/>
              <w:left w:val="nil"/>
              <w:bottom w:val="nil"/>
              <w:right w:val="nil"/>
            </w:tcBorders>
          </w:tcPr>
          <w:p w14:paraId="6081F4FF" w14:textId="77777777" w:rsidR="00606343" w:rsidRDefault="00606343" w:rsidP="00924459">
            <w:pPr>
              <w:spacing w:line="360" w:lineRule="auto"/>
              <w:rPr>
                <w:rFonts w:ascii="Garamond" w:hAnsi="Garamond"/>
                <w:lang w:val="en-US"/>
              </w:rPr>
            </w:pPr>
            <w:r>
              <w:rPr>
                <w:rFonts w:ascii="Garamond" w:hAnsi="Garamond"/>
                <w:lang w:val="en-US"/>
              </w:rPr>
              <w:t>80</w:t>
            </w:r>
          </w:p>
        </w:tc>
        <w:tc>
          <w:tcPr>
            <w:tcW w:w="1294" w:type="dxa"/>
            <w:tcBorders>
              <w:top w:val="nil"/>
              <w:left w:val="nil"/>
              <w:bottom w:val="nil"/>
              <w:right w:val="nil"/>
            </w:tcBorders>
          </w:tcPr>
          <w:p w14:paraId="74A0D644"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5948E3AA" w14:textId="77777777" w:rsidR="00606343" w:rsidRDefault="00606343" w:rsidP="00924459">
            <w:pPr>
              <w:spacing w:line="360" w:lineRule="auto"/>
              <w:rPr>
                <w:rFonts w:ascii="Garamond" w:hAnsi="Garamond"/>
                <w:lang w:val="en-US"/>
              </w:rPr>
            </w:pPr>
            <w:r>
              <w:rPr>
                <w:rFonts w:ascii="Garamond" w:hAnsi="Garamond"/>
                <w:lang w:val="en-US"/>
              </w:rPr>
              <w:t>0.023</w:t>
            </w:r>
          </w:p>
        </w:tc>
        <w:tc>
          <w:tcPr>
            <w:tcW w:w="1294" w:type="dxa"/>
            <w:tcBorders>
              <w:top w:val="nil"/>
              <w:left w:val="nil"/>
              <w:bottom w:val="nil"/>
              <w:right w:val="nil"/>
            </w:tcBorders>
          </w:tcPr>
          <w:p w14:paraId="5C52DF6D" w14:textId="77777777" w:rsidR="00606343" w:rsidRDefault="00606343" w:rsidP="00924459">
            <w:pPr>
              <w:spacing w:line="360" w:lineRule="auto"/>
              <w:rPr>
                <w:rFonts w:ascii="Garamond" w:hAnsi="Garamond"/>
                <w:lang w:val="en-US"/>
              </w:rPr>
            </w:pPr>
            <w:r>
              <w:rPr>
                <w:rFonts w:ascii="Garamond" w:hAnsi="Garamond"/>
                <w:lang w:val="en-US"/>
              </w:rPr>
              <w:t>0.731</w:t>
            </w:r>
          </w:p>
        </w:tc>
        <w:tc>
          <w:tcPr>
            <w:tcW w:w="1294" w:type="dxa"/>
            <w:tcBorders>
              <w:top w:val="nil"/>
              <w:left w:val="nil"/>
              <w:bottom w:val="nil"/>
              <w:right w:val="nil"/>
            </w:tcBorders>
          </w:tcPr>
          <w:p w14:paraId="72523D4C" w14:textId="77777777" w:rsidR="00606343" w:rsidRDefault="00606343" w:rsidP="00924459">
            <w:pPr>
              <w:spacing w:line="360" w:lineRule="auto"/>
              <w:rPr>
                <w:rFonts w:ascii="Garamond" w:hAnsi="Garamond"/>
                <w:lang w:val="en-US"/>
              </w:rPr>
            </w:pPr>
            <w:r>
              <w:rPr>
                <w:rFonts w:ascii="Garamond" w:hAnsi="Garamond"/>
                <w:lang w:val="en-US"/>
              </w:rPr>
              <w:t>0.782</w:t>
            </w:r>
          </w:p>
        </w:tc>
        <w:tc>
          <w:tcPr>
            <w:tcW w:w="1294" w:type="dxa"/>
            <w:tcBorders>
              <w:top w:val="nil"/>
              <w:left w:val="nil"/>
              <w:bottom w:val="nil"/>
              <w:right w:val="nil"/>
            </w:tcBorders>
          </w:tcPr>
          <w:p w14:paraId="5806919B" w14:textId="77777777" w:rsidR="00606343" w:rsidRDefault="00606343" w:rsidP="00924459">
            <w:pPr>
              <w:spacing w:line="360" w:lineRule="auto"/>
              <w:rPr>
                <w:rFonts w:ascii="Garamond" w:hAnsi="Garamond"/>
                <w:lang w:val="en-US"/>
              </w:rPr>
            </w:pPr>
            <w:r>
              <w:rPr>
                <w:rFonts w:ascii="Garamond" w:hAnsi="Garamond"/>
                <w:lang w:val="en-US"/>
              </w:rPr>
              <w:t>0.757</w:t>
            </w:r>
          </w:p>
        </w:tc>
      </w:tr>
      <w:tr w:rsidR="00606343" w14:paraId="5D989D1C" w14:textId="77777777" w:rsidTr="00924459">
        <w:tc>
          <w:tcPr>
            <w:tcW w:w="1293" w:type="dxa"/>
            <w:tcBorders>
              <w:top w:val="nil"/>
              <w:left w:val="nil"/>
              <w:bottom w:val="nil"/>
              <w:right w:val="nil"/>
            </w:tcBorders>
          </w:tcPr>
          <w:p w14:paraId="79BC050E" w14:textId="77777777" w:rsidR="00606343" w:rsidRDefault="00606343" w:rsidP="00924459">
            <w:pPr>
              <w:spacing w:line="360" w:lineRule="auto"/>
              <w:rPr>
                <w:rFonts w:ascii="Garamond" w:hAnsi="Garamond"/>
                <w:lang w:val="en-US"/>
              </w:rPr>
            </w:pPr>
            <w:r>
              <w:rPr>
                <w:rFonts w:ascii="Garamond" w:hAnsi="Garamond"/>
                <w:lang w:val="en-US"/>
              </w:rPr>
              <w:t>6</w:t>
            </w:r>
          </w:p>
        </w:tc>
        <w:tc>
          <w:tcPr>
            <w:tcW w:w="1293" w:type="dxa"/>
            <w:tcBorders>
              <w:top w:val="nil"/>
              <w:left w:val="nil"/>
              <w:bottom w:val="nil"/>
              <w:right w:val="nil"/>
            </w:tcBorders>
          </w:tcPr>
          <w:p w14:paraId="3D1AF288"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bottom w:val="nil"/>
              <w:right w:val="nil"/>
            </w:tcBorders>
          </w:tcPr>
          <w:p w14:paraId="4DD71C67"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506982D1" w14:textId="77777777" w:rsidR="00606343" w:rsidRDefault="00606343" w:rsidP="00924459">
            <w:pPr>
              <w:spacing w:line="360" w:lineRule="auto"/>
              <w:rPr>
                <w:rFonts w:ascii="Garamond" w:hAnsi="Garamond"/>
                <w:lang w:val="en-US"/>
              </w:rPr>
            </w:pPr>
            <w:r>
              <w:rPr>
                <w:rFonts w:ascii="Garamond" w:hAnsi="Garamond"/>
                <w:lang w:val="en-US"/>
              </w:rPr>
              <w:t>0.039</w:t>
            </w:r>
          </w:p>
        </w:tc>
        <w:tc>
          <w:tcPr>
            <w:tcW w:w="1294" w:type="dxa"/>
            <w:tcBorders>
              <w:top w:val="nil"/>
              <w:left w:val="nil"/>
              <w:bottom w:val="nil"/>
              <w:right w:val="nil"/>
            </w:tcBorders>
          </w:tcPr>
          <w:p w14:paraId="7ACC7F3D" w14:textId="77777777" w:rsidR="00606343" w:rsidRDefault="00606343" w:rsidP="00924459">
            <w:pPr>
              <w:spacing w:line="360" w:lineRule="auto"/>
              <w:rPr>
                <w:rFonts w:ascii="Garamond" w:hAnsi="Garamond"/>
                <w:lang w:val="en-US"/>
              </w:rPr>
            </w:pPr>
            <w:r>
              <w:rPr>
                <w:rFonts w:ascii="Garamond" w:hAnsi="Garamond"/>
                <w:lang w:val="en-US"/>
              </w:rPr>
              <w:t>0.637</w:t>
            </w:r>
          </w:p>
        </w:tc>
        <w:tc>
          <w:tcPr>
            <w:tcW w:w="1294" w:type="dxa"/>
            <w:tcBorders>
              <w:top w:val="nil"/>
              <w:left w:val="nil"/>
              <w:bottom w:val="nil"/>
              <w:right w:val="nil"/>
            </w:tcBorders>
          </w:tcPr>
          <w:p w14:paraId="123A35E8" w14:textId="77777777" w:rsidR="00606343" w:rsidRDefault="00606343" w:rsidP="00924459">
            <w:pPr>
              <w:spacing w:line="360" w:lineRule="auto"/>
              <w:rPr>
                <w:rFonts w:ascii="Garamond" w:hAnsi="Garamond"/>
                <w:lang w:val="en-US"/>
              </w:rPr>
            </w:pPr>
            <w:r>
              <w:rPr>
                <w:rFonts w:ascii="Garamond" w:hAnsi="Garamond"/>
                <w:lang w:val="en-US"/>
              </w:rPr>
              <w:t>0.876</w:t>
            </w:r>
          </w:p>
        </w:tc>
        <w:tc>
          <w:tcPr>
            <w:tcW w:w="1294" w:type="dxa"/>
            <w:tcBorders>
              <w:top w:val="nil"/>
              <w:left w:val="nil"/>
              <w:bottom w:val="nil"/>
              <w:right w:val="nil"/>
            </w:tcBorders>
          </w:tcPr>
          <w:p w14:paraId="5E32CABD" w14:textId="77777777" w:rsidR="00606343" w:rsidRDefault="00606343" w:rsidP="00924459">
            <w:pPr>
              <w:spacing w:line="360" w:lineRule="auto"/>
              <w:rPr>
                <w:rFonts w:ascii="Garamond" w:hAnsi="Garamond"/>
                <w:lang w:val="en-US"/>
              </w:rPr>
            </w:pPr>
            <w:r>
              <w:rPr>
                <w:rFonts w:ascii="Garamond" w:hAnsi="Garamond"/>
                <w:lang w:val="en-US"/>
              </w:rPr>
              <w:t>0.756</w:t>
            </w:r>
          </w:p>
        </w:tc>
      </w:tr>
      <w:tr w:rsidR="00606343" w14:paraId="1C7B6D81" w14:textId="77777777" w:rsidTr="00924459">
        <w:tc>
          <w:tcPr>
            <w:tcW w:w="1293" w:type="dxa"/>
            <w:tcBorders>
              <w:top w:val="nil"/>
              <w:left w:val="nil"/>
              <w:bottom w:val="nil"/>
              <w:right w:val="nil"/>
            </w:tcBorders>
          </w:tcPr>
          <w:p w14:paraId="42D01CF4" w14:textId="77777777" w:rsidR="00606343" w:rsidRDefault="00606343" w:rsidP="00924459">
            <w:pPr>
              <w:spacing w:line="360" w:lineRule="auto"/>
              <w:rPr>
                <w:rFonts w:ascii="Garamond" w:hAnsi="Garamond"/>
                <w:lang w:val="en-US"/>
              </w:rPr>
            </w:pPr>
            <w:r>
              <w:rPr>
                <w:rFonts w:ascii="Garamond" w:hAnsi="Garamond"/>
                <w:lang w:val="en-US"/>
              </w:rPr>
              <w:t>7</w:t>
            </w:r>
          </w:p>
        </w:tc>
        <w:tc>
          <w:tcPr>
            <w:tcW w:w="1293" w:type="dxa"/>
            <w:tcBorders>
              <w:top w:val="nil"/>
              <w:left w:val="nil"/>
              <w:bottom w:val="nil"/>
              <w:right w:val="nil"/>
            </w:tcBorders>
          </w:tcPr>
          <w:p w14:paraId="44F3980E" w14:textId="77777777" w:rsidR="00606343" w:rsidRDefault="00606343" w:rsidP="00924459">
            <w:pPr>
              <w:spacing w:line="360" w:lineRule="auto"/>
              <w:rPr>
                <w:rFonts w:ascii="Garamond" w:hAnsi="Garamond"/>
                <w:lang w:val="en-US"/>
              </w:rPr>
            </w:pPr>
            <w:r>
              <w:rPr>
                <w:rFonts w:ascii="Garamond" w:hAnsi="Garamond"/>
                <w:lang w:val="en-US"/>
              </w:rPr>
              <w:t>80</w:t>
            </w:r>
          </w:p>
        </w:tc>
        <w:tc>
          <w:tcPr>
            <w:tcW w:w="1294" w:type="dxa"/>
            <w:tcBorders>
              <w:top w:val="nil"/>
              <w:left w:val="nil"/>
              <w:bottom w:val="nil"/>
              <w:right w:val="nil"/>
            </w:tcBorders>
          </w:tcPr>
          <w:p w14:paraId="501D1BA4"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07BA3228" w14:textId="77777777" w:rsidR="00606343" w:rsidRDefault="00606343" w:rsidP="00924459">
            <w:pPr>
              <w:spacing w:line="360" w:lineRule="auto"/>
              <w:rPr>
                <w:rFonts w:ascii="Garamond" w:hAnsi="Garamond"/>
                <w:lang w:val="en-US"/>
              </w:rPr>
            </w:pPr>
            <w:r>
              <w:rPr>
                <w:rFonts w:ascii="Garamond" w:hAnsi="Garamond"/>
                <w:lang w:val="en-US"/>
              </w:rPr>
              <w:t>0.021</w:t>
            </w:r>
          </w:p>
        </w:tc>
        <w:tc>
          <w:tcPr>
            <w:tcW w:w="1294" w:type="dxa"/>
            <w:tcBorders>
              <w:top w:val="nil"/>
              <w:left w:val="nil"/>
              <w:bottom w:val="nil"/>
              <w:right w:val="nil"/>
            </w:tcBorders>
          </w:tcPr>
          <w:p w14:paraId="0D22D844" w14:textId="77777777" w:rsidR="00606343" w:rsidRDefault="00606343" w:rsidP="00924459">
            <w:pPr>
              <w:spacing w:line="360" w:lineRule="auto"/>
              <w:rPr>
                <w:rFonts w:ascii="Garamond" w:hAnsi="Garamond"/>
                <w:lang w:val="en-US"/>
              </w:rPr>
            </w:pPr>
            <w:r>
              <w:rPr>
                <w:rFonts w:ascii="Garamond" w:hAnsi="Garamond"/>
                <w:lang w:val="en-US"/>
              </w:rPr>
              <w:t>0.759</w:t>
            </w:r>
          </w:p>
        </w:tc>
        <w:tc>
          <w:tcPr>
            <w:tcW w:w="1294" w:type="dxa"/>
            <w:tcBorders>
              <w:top w:val="nil"/>
              <w:left w:val="nil"/>
              <w:bottom w:val="nil"/>
              <w:right w:val="nil"/>
            </w:tcBorders>
          </w:tcPr>
          <w:p w14:paraId="0CCF50DE" w14:textId="77777777" w:rsidR="00606343" w:rsidRDefault="00606343" w:rsidP="00924459">
            <w:pPr>
              <w:spacing w:line="360" w:lineRule="auto"/>
              <w:rPr>
                <w:rFonts w:ascii="Garamond" w:hAnsi="Garamond"/>
                <w:lang w:val="en-US"/>
              </w:rPr>
            </w:pPr>
            <w:r>
              <w:rPr>
                <w:rFonts w:ascii="Garamond" w:hAnsi="Garamond"/>
                <w:lang w:val="en-US"/>
              </w:rPr>
              <w:t>0.754</w:t>
            </w:r>
          </w:p>
        </w:tc>
        <w:tc>
          <w:tcPr>
            <w:tcW w:w="1294" w:type="dxa"/>
            <w:tcBorders>
              <w:top w:val="nil"/>
              <w:left w:val="nil"/>
              <w:bottom w:val="nil"/>
              <w:right w:val="nil"/>
            </w:tcBorders>
          </w:tcPr>
          <w:p w14:paraId="085E15EA" w14:textId="77777777" w:rsidR="00606343" w:rsidRDefault="00606343" w:rsidP="00924459">
            <w:pPr>
              <w:spacing w:line="360" w:lineRule="auto"/>
              <w:rPr>
                <w:rFonts w:ascii="Garamond" w:hAnsi="Garamond"/>
                <w:lang w:val="en-US"/>
              </w:rPr>
            </w:pPr>
            <w:r>
              <w:rPr>
                <w:rFonts w:ascii="Garamond" w:hAnsi="Garamond"/>
                <w:lang w:val="en-US"/>
              </w:rPr>
              <w:t>0.756</w:t>
            </w:r>
          </w:p>
        </w:tc>
      </w:tr>
      <w:tr w:rsidR="00606343" w14:paraId="703643C6" w14:textId="77777777" w:rsidTr="00924459">
        <w:tc>
          <w:tcPr>
            <w:tcW w:w="1293" w:type="dxa"/>
            <w:tcBorders>
              <w:top w:val="nil"/>
              <w:left w:val="nil"/>
              <w:bottom w:val="nil"/>
              <w:right w:val="nil"/>
            </w:tcBorders>
          </w:tcPr>
          <w:p w14:paraId="4624A9E1" w14:textId="77777777" w:rsidR="00606343" w:rsidRDefault="00606343" w:rsidP="00924459">
            <w:pPr>
              <w:spacing w:line="360" w:lineRule="auto"/>
              <w:rPr>
                <w:rFonts w:ascii="Garamond" w:hAnsi="Garamond"/>
                <w:lang w:val="en-US"/>
              </w:rPr>
            </w:pPr>
            <w:r>
              <w:rPr>
                <w:rFonts w:ascii="Garamond" w:hAnsi="Garamond"/>
                <w:lang w:val="en-US"/>
              </w:rPr>
              <w:t>8</w:t>
            </w:r>
          </w:p>
        </w:tc>
        <w:tc>
          <w:tcPr>
            <w:tcW w:w="1293" w:type="dxa"/>
            <w:tcBorders>
              <w:top w:val="nil"/>
              <w:left w:val="nil"/>
              <w:bottom w:val="nil"/>
              <w:right w:val="nil"/>
            </w:tcBorders>
          </w:tcPr>
          <w:p w14:paraId="0796098A"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bottom w:val="nil"/>
              <w:right w:val="nil"/>
            </w:tcBorders>
          </w:tcPr>
          <w:p w14:paraId="21F89CB8"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59A1116A" w14:textId="77777777" w:rsidR="00606343" w:rsidRDefault="00606343" w:rsidP="00924459">
            <w:pPr>
              <w:spacing w:line="360" w:lineRule="auto"/>
              <w:rPr>
                <w:rFonts w:ascii="Garamond" w:hAnsi="Garamond"/>
                <w:lang w:val="en-US"/>
              </w:rPr>
            </w:pPr>
            <w:r>
              <w:rPr>
                <w:rFonts w:ascii="Garamond" w:hAnsi="Garamond"/>
                <w:lang w:val="en-US"/>
              </w:rPr>
              <w:t>0.033</w:t>
            </w:r>
          </w:p>
        </w:tc>
        <w:tc>
          <w:tcPr>
            <w:tcW w:w="1294" w:type="dxa"/>
            <w:tcBorders>
              <w:top w:val="nil"/>
              <w:left w:val="nil"/>
              <w:bottom w:val="nil"/>
              <w:right w:val="nil"/>
            </w:tcBorders>
          </w:tcPr>
          <w:p w14:paraId="1325EFCB" w14:textId="77777777" w:rsidR="00606343" w:rsidRDefault="00606343" w:rsidP="00924459">
            <w:pPr>
              <w:spacing w:line="360" w:lineRule="auto"/>
              <w:rPr>
                <w:rFonts w:ascii="Garamond" w:hAnsi="Garamond"/>
                <w:lang w:val="en-US"/>
              </w:rPr>
            </w:pPr>
            <w:r>
              <w:rPr>
                <w:rFonts w:ascii="Garamond" w:hAnsi="Garamond"/>
                <w:lang w:val="en-US"/>
              </w:rPr>
              <w:t>0.663</w:t>
            </w:r>
          </w:p>
        </w:tc>
        <w:tc>
          <w:tcPr>
            <w:tcW w:w="1294" w:type="dxa"/>
            <w:tcBorders>
              <w:top w:val="nil"/>
              <w:left w:val="nil"/>
              <w:bottom w:val="nil"/>
              <w:right w:val="nil"/>
            </w:tcBorders>
          </w:tcPr>
          <w:p w14:paraId="316D01E2" w14:textId="77777777" w:rsidR="00606343" w:rsidRDefault="00606343" w:rsidP="00924459">
            <w:pPr>
              <w:spacing w:line="360" w:lineRule="auto"/>
              <w:rPr>
                <w:rFonts w:ascii="Garamond" w:hAnsi="Garamond"/>
                <w:lang w:val="en-US"/>
              </w:rPr>
            </w:pPr>
            <w:r>
              <w:rPr>
                <w:rFonts w:ascii="Garamond" w:hAnsi="Garamond"/>
                <w:lang w:val="en-US"/>
              </w:rPr>
              <w:t>0.849</w:t>
            </w:r>
          </w:p>
        </w:tc>
        <w:tc>
          <w:tcPr>
            <w:tcW w:w="1294" w:type="dxa"/>
            <w:tcBorders>
              <w:top w:val="nil"/>
              <w:left w:val="nil"/>
              <w:bottom w:val="nil"/>
              <w:right w:val="nil"/>
            </w:tcBorders>
          </w:tcPr>
          <w:p w14:paraId="3DEE0B5A" w14:textId="77777777" w:rsidR="00606343" w:rsidRDefault="00606343" w:rsidP="00924459">
            <w:pPr>
              <w:spacing w:line="360" w:lineRule="auto"/>
              <w:rPr>
                <w:rFonts w:ascii="Garamond" w:hAnsi="Garamond"/>
                <w:lang w:val="en-US"/>
              </w:rPr>
            </w:pPr>
            <w:r>
              <w:rPr>
                <w:rFonts w:ascii="Garamond" w:hAnsi="Garamond"/>
                <w:lang w:val="en-US"/>
              </w:rPr>
              <w:t>0.756</w:t>
            </w:r>
          </w:p>
        </w:tc>
      </w:tr>
      <w:tr w:rsidR="00606343" w14:paraId="682123CC" w14:textId="77777777" w:rsidTr="00924459">
        <w:tc>
          <w:tcPr>
            <w:tcW w:w="1293" w:type="dxa"/>
            <w:tcBorders>
              <w:top w:val="nil"/>
              <w:left w:val="nil"/>
              <w:bottom w:val="nil"/>
              <w:right w:val="nil"/>
            </w:tcBorders>
          </w:tcPr>
          <w:p w14:paraId="6CD2F917" w14:textId="77777777" w:rsidR="00606343" w:rsidRDefault="00606343" w:rsidP="00924459">
            <w:pPr>
              <w:spacing w:line="360" w:lineRule="auto"/>
              <w:rPr>
                <w:rFonts w:ascii="Garamond" w:hAnsi="Garamond"/>
                <w:lang w:val="en-US"/>
              </w:rPr>
            </w:pPr>
            <w:r>
              <w:rPr>
                <w:rFonts w:ascii="Garamond" w:hAnsi="Garamond"/>
                <w:lang w:val="en-US"/>
              </w:rPr>
              <w:t>9</w:t>
            </w:r>
          </w:p>
        </w:tc>
        <w:tc>
          <w:tcPr>
            <w:tcW w:w="1293" w:type="dxa"/>
            <w:tcBorders>
              <w:top w:val="nil"/>
              <w:left w:val="nil"/>
              <w:bottom w:val="nil"/>
              <w:right w:val="nil"/>
            </w:tcBorders>
          </w:tcPr>
          <w:p w14:paraId="74AAD26D" w14:textId="77777777" w:rsidR="00606343" w:rsidRDefault="00606343" w:rsidP="00924459">
            <w:pPr>
              <w:spacing w:line="360" w:lineRule="auto"/>
              <w:rPr>
                <w:rFonts w:ascii="Garamond" w:hAnsi="Garamond"/>
                <w:lang w:val="en-US"/>
              </w:rPr>
            </w:pPr>
            <w:r>
              <w:rPr>
                <w:rFonts w:ascii="Garamond" w:hAnsi="Garamond"/>
                <w:lang w:val="en-US"/>
              </w:rPr>
              <w:t>80</w:t>
            </w:r>
          </w:p>
        </w:tc>
        <w:tc>
          <w:tcPr>
            <w:tcW w:w="1294" w:type="dxa"/>
            <w:tcBorders>
              <w:top w:val="nil"/>
              <w:left w:val="nil"/>
              <w:bottom w:val="nil"/>
              <w:right w:val="nil"/>
            </w:tcBorders>
          </w:tcPr>
          <w:p w14:paraId="58578F2A"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bottom w:val="nil"/>
              <w:right w:val="nil"/>
            </w:tcBorders>
          </w:tcPr>
          <w:p w14:paraId="321C29EE" w14:textId="77777777" w:rsidR="00606343" w:rsidRDefault="00606343" w:rsidP="00924459">
            <w:pPr>
              <w:spacing w:line="360" w:lineRule="auto"/>
              <w:rPr>
                <w:rFonts w:ascii="Garamond" w:hAnsi="Garamond"/>
                <w:lang w:val="en-US"/>
              </w:rPr>
            </w:pPr>
            <w:r>
              <w:rPr>
                <w:rFonts w:ascii="Garamond" w:hAnsi="Garamond"/>
                <w:lang w:val="en-US"/>
              </w:rPr>
              <w:t>0.025</w:t>
            </w:r>
          </w:p>
        </w:tc>
        <w:tc>
          <w:tcPr>
            <w:tcW w:w="1294" w:type="dxa"/>
            <w:tcBorders>
              <w:top w:val="nil"/>
              <w:left w:val="nil"/>
              <w:bottom w:val="nil"/>
              <w:right w:val="nil"/>
            </w:tcBorders>
          </w:tcPr>
          <w:p w14:paraId="7D8169F9" w14:textId="77777777" w:rsidR="00606343" w:rsidRDefault="00606343" w:rsidP="00924459">
            <w:pPr>
              <w:spacing w:line="360" w:lineRule="auto"/>
              <w:rPr>
                <w:rFonts w:ascii="Garamond" w:hAnsi="Garamond"/>
                <w:lang w:val="en-US"/>
              </w:rPr>
            </w:pPr>
            <w:r>
              <w:rPr>
                <w:rFonts w:ascii="Garamond" w:hAnsi="Garamond"/>
                <w:lang w:val="en-US"/>
              </w:rPr>
              <w:t>0.706</w:t>
            </w:r>
          </w:p>
        </w:tc>
        <w:tc>
          <w:tcPr>
            <w:tcW w:w="1294" w:type="dxa"/>
            <w:tcBorders>
              <w:top w:val="nil"/>
              <w:left w:val="nil"/>
              <w:bottom w:val="nil"/>
              <w:right w:val="nil"/>
            </w:tcBorders>
          </w:tcPr>
          <w:p w14:paraId="68CB5F7A" w14:textId="77777777" w:rsidR="00606343" w:rsidRDefault="00606343" w:rsidP="00924459">
            <w:pPr>
              <w:spacing w:line="360" w:lineRule="auto"/>
              <w:rPr>
                <w:rFonts w:ascii="Garamond" w:hAnsi="Garamond"/>
                <w:lang w:val="en-US"/>
              </w:rPr>
            </w:pPr>
            <w:r>
              <w:rPr>
                <w:rFonts w:ascii="Garamond" w:hAnsi="Garamond"/>
                <w:lang w:val="en-US"/>
              </w:rPr>
              <w:t>0.806</w:t>
            </w:r>
          </w:p>
        </w:tc>
        <w:tc>
          <w:tcPr>
            <w:tcW w:w="1294" w:type="dxa"/>
            <w:tcBorders>
              <w:top w:val="nil"/>
              <w:left w:val="nil"/>
              <w:bottom w:val="nil"/>
              <w:right w:val="nil"/>
            </w:tcBorders>
          </w:tcPr>
          <w:p w14:paraId="5D1ACC6C" w14:textId="77777777" w:rsidR="00606343" w:rsidRDefault="00606343" w:rsidP="00924459">
            <w:pPr>
              <w:spacing w:line="360" w:lineRule="auto"/>
              <w:rPr>
                <w:rFonts w:ascii="Garamond" w:hAnsi="Garamond"/>
                <w:lang w:val="en-US"/>
              </w:rPr>
            </w:pPr>
            <w:r>
              <w:rPr>
                <w:rFonts w:ascii="Garamond" w:hAnsi="Garamond"/>
                <w:lang w:val="en-US"/>
              </w:rPr>
              <w:t>0.756</w:t>
            </w:r>
          </w:p>
        </w:tc>
      </w:tr>
      <w:tr w:rsidR="00606343" w14:paraId="6979E541" w14:textId="77777777" w:rsidTr="00924459">
        <w:tc>
          <w:tcPr>
            <w:tcW w:w="1293" w:type="dxa"/>
            <w:tcBorders>
              <w:top w:val="nil"/>
              <w:left w:val="nil"/>
              <w:right w:val="nil"/>
            </w:tcBorders>
          </w:tcPr>
          <w:p w14:paraId="5A673DC5" w14:textId="77777777" w:rsidR="00606343" w:rsidRDefault="00606343" w:rsidP="00924459">
            <w:pPr>
              <w:spacing w:line="360" w:lineRule="auto"/>
              <w:rPr>
                <w:rFonts w:ascii="Garamond" w:hAnsi="Garamond"/>
                <w:lang w:val="en-US"/>
              </w:rPr>
            </w:pPr>
            <w:r>
              <w:rPr>
                <w:rFonts w:ascii="Garamond" w:hAnsi="Garamond"/>
                <w:lang w:val="en-US"/>
              </w:rPr>
              <w:t>10</w:t>
            </w:r>
          </w:p>
        </w:tc>
        <w:tc>
          <w:tcPr>
            <w:tcW w:w="1293" w:type="dxa"/>
            <w:tcBorders>
              <w:top w:val="nil"/>
              <w:left w:val="nil"/>
              <w:right w:val="nil"/>
            </w:tcBorders>
          </w:tcPr>
          <w:p w14:paraId="45B9A7A7" w14:textId="77777777" w:rsidR="00606343" w:rsidRDefault="00606343" w:rsidP="00924459">
            <w:pPr>
              <w:spacing w:line="360" w:lineRule="auto"/>
              <w:rPr>
                <w:rFonts w:ascii="Garamond" w:hAnsi="Garamond"/>
                <w:lang w:val="en-US"/>
              </w:rPr>
            </w:pPr>
            <w:r>
              <w:rPr>
                <w:rFonts w:ascii="Garamond" w:hAnsi="Garamond"/>
                <w:lang w:val="en-US"/>
              </w:rPr>
              <w:t>100</w:t>
            </w:r>
          </w:p>
        </w:tc>
        <w:tc>
          <w:tcPr>
            <w:tcW w:w="1294" w:type="dxa"/>
            <w:tcBorders>
              <w:top w:val="nil"/>
              <w:left w:val="nil"/>
              <w:right w:val="nil"/>
            </w:tcBorders>
          </w:tcPr>
          <w:p w14:paraId="7E617985" w14:textId="77777777" w:rsidR="00606343" w:rsidRDefault="00606343" w:rsidP="00924459">
            <w:pPr>
              <w:spacing w:line="360" w:lineRule="auto"/>
              <w:rPr>
                <w:rFonts w:ascii="Garamond" w:hAnsi="Garamond"/>
                <w:lang w:val="en-US"/>
              </w:rPr>
            </w:pPr>
            <w:r>
              <w:rPr>
                <w:rFonts w:ascii="Garamond" w:hAnsi="Garamond"/>
                <w:lang w:val="en-US"/>
              </w:rPr>
              <w:t>0.2</w:t>
            </w:r>
          </w:p>
        </w:tc>
        <w:tc>
          <w:tcPr>
            <w:tcW w:w="1294" w:type="dxa"/>
            <w:tcBorders>
              <w:top w:val="nil"/>
              <w:left w:val="nil"/>
              <w:right w:val="nil"/>
            </w:tcBorders>
          </w:tcPr>
          <w:p w14:paraId="7C7FEAEF" w14:textId="77777777" w:rsidR="00606343" w:rsidRDefault="00606343" w:rsidP="00924459">
            <w:pPr>
              <w:spacing w:line="360" w:lineRule="auto"/>
              <w:rPr>
                <w:rFonts w:ascii="Garamond" w:hAnsi="Garamond"/>
                <w:lang w:val="en-US"/>
              </w:rPr>
            </w:pPr>
            <w:r>
              <w:rPr>
                <w:rFonts w:ascii="Garamond" w:hAnsi="Garamond"/>
                <w:lang w:val="en-US"/>
              </w:rPr>
              <w:t>0.045</w:t>
            </w:r>
          </w:p>
        </w:tc>
        <w:tc>
          <w:tcPr>
            <w:tcW w:w="1294" w:type="dxa"/>
            <w:tcBorders>
              <w:top w:val="nil"/>
              <w:left w:val="nil"/>
              <w:right w:val="nil"/>
            </w:tcBorders>
          </w:tcPr>
          <w:p w14:paraId="5264CA56" w14:textId="77777777" w:rsidR="00606343" w:rsidRDefault="00606343" w:rsidP="00924459">
            <w:pPr>
              <w:spacing w:line="360" w:lineRule="auto"/>
              <w:rPr>
                <w:rFonts w:ascii="Garamond" w:hAnsi="Garamond"/>
                <w:lang w:val="en-US"/>
              </w:rPr>
            </w:pPr>
            <w:r>
              <w:rPr>
                <w:rFonts w:ascii="Garamond" w:hAnsi="Garamond"/>
                <w:lang w:val="en-US"/>
              </w:rPr>
              <w:t>0.617</w:t>
            </w:r>
          </w:p>
        </w:tc>
        <w:tc>
          <w:tcPr>
            <w:tcW w:w="1294" w:type="dxa"/>
            <w:tcBorders>
              <w:top w:val="nil"/>
              <w:left w:val="nil"/>
              <w:right w:val="nil"/>
            </w:tcBorders>
          </w:tcPr>
          <w:p w14:paraId="7FB3144A" w14:textId="77777777" w:rsidR="00606343" w:rsidRDefault="00606343" w:rsidP="00924459">
            <w:pPr>
              <w:spacing w:line="360" w:lineRule="auto"/>
              <w:rPr>
                <w:rFonts w:ascii="Garamond" w:hAnsi="Garamond"/>
                <w:lang w:val="en-US"/>
              </w:rPr>
            </w:pPr>
            <w:r>
              <w:rPr>
                <w:rFonts w:ascii="Garamond" w:hAnsi="Garamond"/>
                <w:lang w:val="en-US"/>
              </w:rPr>
              <w:t>0.894</w:t>
            </w:r>
          </w:p>
        </w:tc>
        <w:tc>
          <w:tcPr>
            <w:tcW w:w="1294" w:type="dxa"/>
            <w:tcBorders>
              <w:top w:val="nil"/>
              <w:left w:val="nil"/>
              <w:right w:val="nil"/>
            </w:tcBorders>
          </w:tcPr>
          <w:p w14:paraId="141E4CED" w14:textId="77777777" w:rsidR="00606343" w:rsidRDefault="00606343" w:rsidP="00924459">
            <w:pPr>
              <w:spacing w:line="360" w:lineRule="auto"/>
              <w:rPr>
                <w:rFonts w:ascii="Garamond" w:hAnsi="Garamond"/>
                <w:lang w:val="en-US"/>
              </w:rPr>
            </w:pPr>
            <w:r>
              <w:rPr>
                <w:rFonts w:ascii="Garamond" w:hAnsi="Garamond"/>
                <w:lang w:val="en-US"/>
              </w:rPr>
              <w:t>0.756</w:t>
            </w:r>
          </w:p>
        </w:tc>
      </w:tr>
    </w:tbl>
    <w:p w14:paraId="045CE18F" w14:textId="77777777" w:rsidR="00606343" w:rsidRDefault="00606343" w:rsidP="00606343">
      <w:pPr>
        <w:spacing w:line="360" w:lineRule="auto"/>
        <w:rPr>
          <w:rFonts w:ascii="Garamond" w:hAnsi="Garamond"/>
          <w:lang w:val="en-US"/>
        </w:rPr>
      </w:pPr>
    </w:p>
    <w:p w14:paraId="7A45D07C" w14:textId="77777777" w:rsidR="00606343" w:rsidRDefault="00606343" w:rsidP="00606343">
      <w:pPr>
        <w:spacing w:line="360" w:lineRule="auto"/>
        <w:rPr>
          <w:rFonts w:ascii="Garamond" w:hAnsi="Garamond"/>
          <w:lang w:val="en-US"/>
        </w:rPr>
      </w:pPr>
      <w:r>
        <w:rPr>
          <w:rFonts w:ascii="Garamond" w:hAnsi="Garamond"/>
          <w:lang w:val="en-US"/>
        </w:rPr>
        <w:t xml:space="preserve">The reasoning behind the choice of the best model can be seen in Figure 3. For the Size parameter sizes 80 and 100 did not differ much in performance (Figure 3, A). Size 80 though has more variability than 100, whereas size 100 has more outliers. For the Decay parameter the value of 0.2 has the highest median prediction accuracy (Figure 3, B). The higher the decay becomes, </w:t>
      </w:r>
      <w:r>
        <w:rPr>
          <w:rFonts w:ascii="Garamond" w:hAnsi="Garamond"/>
          <w:lang w:val="en-US"/>
        </w:rPr>
        <w:lastRenderedPageBreak/>
        <w:t xml:space="preserve">the lower the prediction accuracy is. But, for decay is 1, the prediction accuracy increases somewhat. </w:t>
      </w:r>
    </w:p>
    <w:p w14:paraId="635C2553" w14:textId="77777777" w:rsidR="00606343" w:rsidRDefault="00606343" w:rsidP="00606343">
      <w:pPr>
        <w:spacing w:line="360" w:lineRule="auto"/>
        <w:rPr>
          <w:rFonts w:ascii="Garamond" w:hAnsi="Garamond"/>
          <w:lang w:val="en-US"/>
        </w:rPr>
      </w:pPr>
    </w:p>
    <w:p w14:paraId="6110B9CA" w14:textId="77777777" w:rsidR="00606343" w:rsidRPr="002C42BE" w:rsidRDefault="00606343" w:rsidP="00606343">
      <w:pPr>
        <w:spacing w:line="360" w:lineRule="auto"/>
        <w:rPr>
          <w:rFonts w:ascii="Garamond" w:hAnsi="Garamond"/>
          <w:lang w:val="en-US"/>
        </w:rPr>
      </w:pPr>
      <w:r w:rsidRPr="003D3A3E">
        <w:rPr>
          <w:rFonts w:ascii="Garamond" w:hAnsi="Garamond"/>
          <w:b/>
          <w:bCs/>
          <w:noProof/>
          <w:lang w:val="en-US" w:eastAsia="en-US"/>
        </w:rPr>
        <w:drawing>
          <wp:anchor distT="0" distB="0" distL="114300" distR="114300" simplePos="0" relativeHeight="251695104" behindDoc="0" locked="0" layoutInCell="1" allowOverlap="1" wp14:anchorId="2F2CB5C1" wp14:editId="6145878D">
            <wp:simplePos x="0" y="0"/>
            <wp:positionH relativeFrom="column">
              <wp:posOffset>2841114</wp:posOffset>
            </wp:positionH>
            <wp:positionV relativeFrom="paragraph">
              <wp:posOffset>-630</wp:posOffset>
            </wp:positionV>
            <wp:extent cx="3123605" cy="2350800"/>
            <wp:effectExtent l="0" t="0" r="635" b="0"/>
            <wp:wrapThrough wrapText="bothSides">
              <wp:wrapPolygon edited="0">
                <wp:start x="0" y="0"/>
                <wp:lineTo x="0" y="21472"/>
                <wp:lineTo x="21517" y="21472"/>
                <wp:lineTo x="21517"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3605" cy="2350800"/>
                    </a:xfrm>
                    <a:prstGeom prst="rect">
                      <a:avLst/>
                    </a:prstGeom>
                  </pic:spPr>
                </pic:pic>
              </a:graphicData>
            </a:graphic>
            <wp14:sizeRelH relativeFrom="page">
              <wp14:pctWidth>0</wp14:pctWidth>
            </wp14:sizeRelH>
            <wp14:sizeRelV relativeFrom="page">
              <wp14:pctHeight>0</wp14:pctHeight>
            </wp14:sizeRelV>
          </wp:anchor>
        </w:drawing>
      </w:r>
      <w:r w:rsidRPr="003D3A3E">
        <w:rPr>
          <w:rFonts w:ascii="Garamond" w:hAnsi="Garamond"/>
          <w:b/>
          <w:bCs/>
          <w:noProof/>
          <w:lang w:val="en-US" w:eastAsia="en-US"/>
        </w:rPr>
        <w:drawing>
          <wp:anchor distT="0" distB="0" distL="114300" distR="114300" simplePos="0" relativeHeight="251696128" behindDoc="1" locked="0" layoutInCell="1" allowOverlap="1" wp14:anchorId="436E0F47" wp14:editId="704CF593">
            <wp:simplePos x="0" y="0"/>
            <wp:positionH relativeFrom="column">
              <wp:posOffset>-343430</wp:posOffset>
            </wp:positionH>
            <wp:positionV relativeFrom="paragraph">
              <wp:posOffset>-549</wp:posOffset>
            </wp:positionV>
            <wp:extent cx="3079750" cy="2321560"/>
            <wp:effectExtent l="0" t="0" r="6350" b="2540"/>
            <wp:wrapThrough wrapText="bothSides">
              <wp:wrapPolygon edited="0">
                <wp:start x="0" y="0"/>
                <wp:lineTo x="0" y="21505"/>
                <wp:lineTo x="21555" y="21505"/>
                <wp:lineTo x="2155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9750" cy="2321560"/>
                    </a:xfrm>
                    <a:prstGeom prst="rect">
                      <a:avLst/>
                    </a:prstGeom>
                  </pic:spPr>
                </pic:pic>
              </a:graphicData>
            </a:graphic>
            <wp14:sizeRelH relativeFrom="page">
              <wp14:pctWidth>0</wp14:pctWidth>
            </wp14:sizeRelH>
            <wp14:sizeRelV relativeFrom="page">
              <wp14:pctHeight>0</wp14:pctHeight>
            </wp14:sizeRelV>
          </wp:anchor>
        </w:drawing>
      </w:r>
    </w:p>
    <w:p w14:paraId="59B47603" w14:textId="77777777" w:rsidR="00606343" w:rsidRPr="003D3A3E" w:rsidRDefault="00606343" w:rsidP="00606343">
      <w:pPr>
        <w:spacing w:line="360" w:lineRule="auto"/>
        <w:rPr>
          <w:rFonts w:ascii="Garamond" w:hAnsi="Garamond"/>
          <w:b/>
          <w:bCs/>
          <w:lang w:val="en-US"/>
        </w:rPr>
      </w:pPr>
      <w:r w:rsidRPr="003D3A3E">
        <w:rPr>
          <w:rFonts w:ascii="Garamond" w:hAnsi="Garamond"/>
          <w:i/>
          <w:iCs/>
          <w:noProof/>
          <w:lang w:val="en-US"/>
        </w:rPr>
        <w:t xml:space="preserve">Figure </w:t>
      </w:r>
      <w:r>
        <w:rPr>
          <w:rFonts w:ascii="Garamond" w:hAnsi="Garamond"/>
          <w:i/>
          <w:iCs/>
          <w:noProof/>
          <w:lang w:val="en-US"/>
        </w:rPr>
        <w:t>3</w:t>
      </w:r>
      <w:r w:rsidRPr="003D3A3E">
        <w:rPr>
          <w:rFonts w:ascii="Garamond" w:hAnsi="Garamond"/>
          <w:i/>
          <w:iCs/>
          <w:noProof/>
          <w:lang w:val="en-US"/>
        </w:rPr>
        <w:t xml:space="preserve">. </w:t>
      </w:r>
      <w:r w:rsidRPr="003D3A3E">
        <w:rPr>
          <w:rFonts w:ascii="Garamond" w:hAnsi="Garamond"/>
          <w:noProof/>
          <w:lang w:val="en-US"/>
        </w:rPr>
        <w:t xml:space="preserve">Boxplots for </w:t>
      </w:r>
      <w:r>
        <w:rPr>
          <w:rFonts w:ascii="Garamond" w:hAnsi="Garamond"/>
          <w:noProof/>
          <w:lang w:val="en-US"/>
        </w:rPr>
        <w:t xml:space="preserve">size and decay parameter tuning. Plot A, size paramater 80, 100 and 120. Plot B, decay parameters ranging from 0.2 to 1. </w:t>
      </w:r>
    </w:p>
    <w:p w14:paraId="7B20460D" w14:textId="77777777" w:rsidR="00606343" w:rsidRDefault="00606343" w:rsidP="00606343">
      <w:pPr>
        <w:spacing w:line="360" w:lineRule="auto"/>
        <w:rPr>
          <w:rFonts w:ascii="Garamond" w:hAnsi="Garamond"/>
          <w:lang w:val="en-US"/>
        </w:rPr>
      </w:pPr>
    </w:p>
    <w:p w14:paraId="202C4F52" w14:textId="77777777" w:rsidR="00606343" w:rsidRDefault="00606343" w:rsidP="00606343">
      <w:pPr>
        <w:spacing w:line="360" w:lineRule="auto"/>
        <w:rPr>
          <w:rFonts w:ascii="Garamond" w:hAnsi="Garamond"/>
          <w:lang w:val="en-US"/>
        </w:rPr>
      </w:pPr>
      <w:r>
        <w:rPr>
          <w:rFonts w:ascii="Garamond" w:hAnsi="Garamond"/>
          <w:lang w:val="en-US"/>
        </w:rPr>
        <w:t xml:space="preserve">Another parameter of importance for the choice of the best model was the threshold parameter, which can be seen in Figure 4. For each model, the prediction accuracy peaks around 0.031 (red dashed line) and steadily decreases after (Figure 4). Threshold 0.031 resulted in the best performing model (see red dot, Figure 4). </w:t>
      </w:r>
    </w:p>
    <w:p w14:paraId="5EEBB429" w14:textId="77777777" w:rsidR="00606343" w:rsidRDefault="00606343" w:rsidP="00606343">
      <w:pPr>
        <w:spacing w:line="360" w:lineRule="auto"/>
        <w:rPr>
          <w:rFonts w:ascii="Garamond" w:hAnsi="Garamond"/>
          <w:lang w:val="en-US"/>
        </w:rPr>
      </w:pPr>
    </w:p>
    <w:p w14:paraId="136B6BA7" w14:textId="77777777" w:rsidR="00606343" w:rsidRDefault="00606343" w:rsidP="00606343">
      <w:pPr>
        <w:spacing w:line="360" w:lineRule="auto"/>
        <w:rPr>
          <w:rFonts w:ascii="Garamond" w:hAnsi="Garamond"/>
          <w:lang w:val="en-US"/>
        </w:rPr>
      </w:pPr>
      <w:r>
        <w:rPr>
          <w:rFonts w:ascii="Garamond" w:hAnsi="Garamond"/>
          <w:b/>
          <w:bCs/>
          <w:noProof/>
          <w:lang w:val="en-US"/>
        </w:rPr>
        <mc:AlternateContent>
          <mc:Choice Requires="wps">
            <w:drawing>
              <wp:anchor distT="0" distB="0" distL="114300" distR="114300" simplePos="0" relativeHeight="251702272" behindDoc="0" locked="0" layoutInCell="1" allowOverlap="1" wp14:anchorId="5375FFFD" wp14:editId="70EA62DA">
                <wp:simplePos x="0" y="0"/>
                <wp:positionH relativeFrom="column">
                  <wp:posOffset>339725</wp:posOffset>
                </wp:positionH>
                <wp:positionV relativeFrom="paragraph">
                  <wp:posOffset>115846</wp:posOffset>
                </wp:positionV>
                <wp:extent cx="60960" cy="60960"/>
                <wp:effectExtent l="0" t="0" r="15240" b="15240"/>
                <wp:wrapNone/>
                <wp:docPr id="4" name="Ovaal 4"/>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15D9A" id="Ovaal 4" o:spid="_x0000_s1026" style="position:absolute;margin-left:26.75pt;margin-top:9.1pt;width:4.8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" fillcolor="#c00000" strokecolor="#1f3763 [1604]" strokeweight="1pt">
                <v:stroke joinstyle="miter"/>
              </v:oval>
            </w:pict>
          </mc:Fallback>
        </mc:AlternateContent>
      </w:r>
      <w:r w:rsidRPr="00EB4E5A">
        <w:rPr>
          <w:rFonts w:ascii="Garamond" w:hAnsi="Garamond"/>
          <w:b/>
          <w:bCs/>
          <w:noProof/>
          <w:lang w:val="en-US" w:eastAsia="en-US"/>
        </w:rPr>
        <w:drawing>
          <wp:anchor distT="0" distB="0" distL="114300" distR="114300" simplePos="0" relativeHeight="251697152" behindDoc="0" locked="0" layoutInCell="1" allowOverlap="1" wp14:anchorId="6ADF2C25" wp14:editId="0EAD7776">
            <wp:simplePos x="0" y="0"/>
            <wp:positionH relativeFrom="column">
              <wp:posOffset>-177972</wp:posOffset>
            </wp:positionH>
            <wp:positionV relativeFrom="paragraph">
              <wp:posOffset>8890</wp:posOffset>
            </wp:positionV>
            <wp:extent cx="3551935" cy="2671200"/>
            <wp:effectExtent l="0" t="0" r="4445" b="0"/>
            <wp:wrapThrough wrapText="bothSides">
              <wp:wrapPolygon edited="0">
                <wp:start x="0" y="0"/>
                <wp:lineTo x="0" y="21466"/>
                <wp:lineTo x="21550" y="21466"/>
                <wp:lineTo x="21550" y="0"/>
                <wp:lineTo x="0" y="0"/>
              </wp:wrapPolygon>
            </wp:wrapThrough>
            <wp:docPr id="6" name="Afbeelding 6"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1935" cy="2671200"/>
                    </a:xfrm>
                    <a:prstGeom prst="rect">
                      <a:avLst/>
                    </a:prstGeom>
                  </pic:spPr>
                </pic:pic>
              </a:graphicData>
            </a:graphic>
            <wp14:sizeRelH relativeFrom="page">
              <wp14:pctWidth>0</wp14:pctWidth>
            </wp14:sizeRelH>
            <wp14:sizeRelV relativeFrom="page">
              <wp14:pctHeight>0</wp14:pctHeight>
            </wp14:sizeRelV>
          </wp:anchor>
        </w:drawing>
      </w:r>
    </w:p>
    <w:p w14:paraId="1B0DA895" w14:textId="77777777" w:rsidR="00606343" w:rsidRDefault="00606343" w:rsidP="00606343">
      <w:pPr>
        <w:spacing w:line="360" w:lineRule="auto"/>
        <w:rPr>
          <w:rFonts w:ascii="Garamond" w:hAnsi="Garamond"/>
          <w:lang w:val="en-US"/>
        </w:rPr>
      </w:pPr>
    </w:p>
    <w:p w14:paraId="76091778" w14:textId="77777777" w:rsidR="00606343" w:rsidRDefault="00606343" w:rsidP="00606343">
      <w:pPr>
        <w:spacing w:line="360" w:lineRule="auto"/>
        <w:rPr>
          <w:rFonts w:ascii="Garamond" w:hAnsi="Garamond"/>
          <w:lang w:val="en-US"/>
        </w:rPr>
      </w:pPr>
    </w:p>
    <w:p w14:paraId="55D65166" w14:textId="77777777" w:rsidR="00606343" w:rsidRDefault="00606343" w:rsidP="00606343">
      <w:pPr>
        <w:spacing w:line="360" w:lineRule="auto"/>
        <w:rPr>
          <w:rFonts w:ascii="Garamond" w:hAnsi="Garamond"/>
          <w:lang w:val="en-US"/>
        </w:rPr>
      </w:pPr>
    </w:p>
    <w:p w14:paraId="19FDAB2C" w14:textId="77777777" w:rsidR="00606343" w:rsidRDefault="00606343" w:rsidP="00606343">
      <w:pPr>
        <w:spacing w:line="360" w:lineRule="auto"/>
        <w:rPr>
          <w:rFonts w:ascii="Garamond" w:hAnsi="Garamond"/>
          <w:lang w:val="en-US"/>
        </w:rPr>
      </w:pPr>
    </w:p>
    <w:p w14:paraId="339C66CA" w14:textId="77777777" w:rsidR="00606343" w:rsidRDefault="00606343" w:rsidP="00606343">
      <w:pPr>
        <w:spacing w:line="360" w:lineRule="auto"/>
        <w:rPr>
          <w:rFonts w:ascii="Garamond" w:hAnsi="Garamond"/>
          <w:lang w:val="en-US"/>
        </w:rPr>
      </w:pPr>
    </w:p>
    <w:p w14:paraId="122028E1" w14:textId="77777777" w:rsidR="00606343" w:rsidRDefault="00606343" w:rsidP="00606343">
      <w:pPr>
        <w:spacing w:line="360" w:lineRule="auto"/>
        <w:rPr>
          <w:rFonts w:ascii="Garamond" w:hAnsi="Garamond"/>
          <w:lang w:val="en-US"/>
        </w:rPr>
      </w:pPr>
    </w:p>
    <w:p w14:paraId="76CCFCE0" w14:textId="77777777" w:rsidR="00606343" w:rsidRDefault="00606343" w:rsidP="00606343">
      <w:pPr>
        <w:spacing w:line="360" w:lineRule="auto"/>
        <w:rPr>
          <w:rFonts w:ascii="Garamond" w:hAnsi="Garamond"/>
          <w:lang w:val="en-US"/>
        </w:rPr>
      </w:pPr>
    </w:p>
    <w:p w14:paraId="310E25F8" w14:textId="77777777" w:rsidR="00606343" w:rsidRDefault="00606343" w:rsidP="00606343">
      <w:pPr>
        <w:spacing w:line="360" w:lineRule="auto"/>
        <w:rPr>
          <w:rFonts w:ascii="Garamond" w:hAnsi="Garamond"/>
          <w:lang w:val="en-US"/>
        </w:rPr>
      </w:pPr>
    </w:p>
    <w:p w14:paraId="06D37A08" w14:textId="77777777" w:rsidR="00606343" w:rsidRDefault="00606343" w:rsidP="00606343">
      <w:pPr>
        <w:spacing w:line="360" w:lineRule="auto"/>
        <w:rPr>
          <w:rFonts w:ascii="Garamond" w:hAnsi="Garamond"/>
          <w:lang w:val="en-US"/>
        </w:rPr>
      </w:pPr>
    </w:p>
    <w:p w14:paraId="79FD3DB3" w14:textId="77777777" w:rsidR="00606343" w:rsidRDefault="00606343" w:rsidP="00606343">
      <w:pPr>
        <w:spacing w:line="360" w:lineRule="auto"/>
        <w:rPr>
          <w:rFonts w:ascii="Garamond" w:hAnsi="Garamond"/>
          <w:lang w:val="en-US"/>
        </w:rPr>
      </w:pPr>
    </w:p>
    <w:p w14:paraId="0334F018" w14:textId="3533E955" w:rsidR="00606343" w:rsidRPr="003C7108" w:rsidRDefault="00606343" w:rsidP="00606343">
      <w:pPr>
        <w:spacing w:line="360" w:lineRule="auto"/>
        <w:rPr>
          <w:rFonts w:ascii="Garamond" w:hAnsi="Garamond"/>
          <w:lang w:val="en-US"/>
        </w:rPr>
      </w:pPr>
      <w:r w:rsidRPr="00EF3C36">
        <w:rPr>
          <w:rFonts w:ascii="Garamond" w:hAnsi="Garamond"/>
          <w:i/>
          <w:iCs/>
          <w:lang w:val="en-US"/>
        </w:rPr>
        <w:lastRenderedPageBreak/>
        <w:t xml:space="preserve">Figure </w:t>
      </w:r>
      <w:r>
        <w:rPr>
          <w:rFonts w:ascii="Garamond" w:hAnsi="Garamond"/>
          <w:i/>
          <w:iCs/>
          <w:lang w:val="en-US"/>
        </w:rPr>
        <w:t>4</w:t>
      </w:r>
      <w:r w:rsidRPr="00EF3C36">
        <w:rPr>
          <w:rFonts w:ascii="Garamond" w:hAnsi="Garamond"/>
          <w:i/>
          <w:iCs/>
          <w:lang w:val="en-US"/>
        </w:rPr>
        <w:t xml:space="preserve">. </w:t>
      </w:r>
      <w:r>
        <w:rPr>
          <w:rFonts w:ascii="Garamond" w:hAnsi="Garamond"/>
          <w:lang w:val="en-US"/>
        </w:rPr>
        <w:t xml:space="preserve">250 threshold values ranging between 0.001 and 0.5 for all 15 models and the corresponding prediction accuracies. Red dashed line and red dot represents the optimal threshold value (0.031) for the best </w:t>
      </w:r>
      <w:r w:rsidR="009965E3">
        <w:rPr>
          <w:rFonts w:ascii="Garamond" w:hAnsi="Garamond"/>
          <w:lang w:val="en-US"/>
        </w:rPr>
        <w:t>n</w:t>
      </w:r>
      <w:r>
        <w:rPr>
          <w:rFonts w:ascii="Garamond" w:hAnsi="Garamond"/>
          <w:lang w:val="en-US"/>
        </w:rPr>
        <w:t xml:space="preserve">eural </w:t>
      </w:r>
      <w:r w:rsidR="009965E3">
        <w:rPr>
          <w:rFonts w:ascii="Garamond" w:hAnsi="Garamond"/>
          <w:lang w:val="en-US"/>
        </w:rPr>
        <w:t>n</w:t>
      </w:r>
      <w:r>
        <w:rPr>
          <w:rFonts w:ascii="Garamond" w:hAnsi="Garamond"/>
          <w:lang w:val="en-US"/>
        </w:rPr>
        <w:t xml:space="preserve">etwork. </w:t>
      </w:r>
    </w:p>
    <w:p w14:paraId="20EB8A22" w14:textId="77777777" w:rsidR="00606343" w:rsidRDefault="00606343" w:rsidP="00606343">
      <w:pPr>
        <w:spacing w:line="360" w:lineRule="auto"/>
        <w:rPr>
          <w:rFonts w:ascii="Garamond" w:hAnsi="Garamond"/>
          <w:lang w:val="en-US"/>
        </w:rPr>
      </w:pPr>
    </w:p>
    <w:p w14:paraId="071F03CA" w14:textId="77777777" w:rsidR="00606343" w:rsidRDefault="00606343" w:rsidP="00606343">
      <w:pPr>
        <w:spacing w:line="360" w:lineRule="auto"/>
        <w:rPr>
          <w:rFonts w:ascii="Garamond" w:hAnsi="Garamond"/>
          <w:lang w:val="en-US"/>
        </w:rPr>
      </w:pPr>
      <w:r>
        <w:rPr>
          <w:rFonts w:ascii="Garamond" w:hAnsi="Garamond"/>
          <w:lang w:val="en-US"/>
        </w:rPr>
        <w:t xml:space="preserve">Five more models were trained on size 100 and decay values (0.05, 0.10, 0.15, 0.20, 0.25). All models were cross validated on the same test data for all 250 thresholds values. A decay of 0.20 resulted in the highest prediction accuracy. To test whether a lower size than 100 and 80 would perform better, two more models were trained on sizes 70 and 90 and decay of 0.20. The final best performing model was selected; size = 100, decay = 0.20 and threshold = 0.031. </w:t>
      </w:r>
    </w:p>
    <w:p w14:paraId="1DE4FD51" w14:textId="77777777" w:rsidR="00066D42" w:rsidRPr="00066D42" w:rsidRDefault="00066D42" w:rsidP="00066D42">
      <w:pPr>
        <w:spacing w:line="360" w:lineRule="auto"/>
        <w:rPr>
          <w:rFonts w:ascii="Garamond" w:hAnsi="Garamond"/>
          <w:b/>
          <w:iCs/>
          <w:lang w:val="en-US"/>
        </w:rPr>
      </w:pPr>
      <w:r w:rsidRPr="00066D42">
        <w:rPr>
          <w:rFonts w:ascii="Garamond" w:hAnsi="Garamond"/>
          <w:b/>
          <w:iCs/>
          <w:lang w:val="en-US"/>
        </w:rPr>
        <w:t>Experts versus NN Categorization</w:t>
      </w:r>
    </w:p>
    <w:p w14:paraId="11E87697" w14:textId="77777777" w:rsidR="00606343" w:rsidRPr="00664EC0" w:rsidRDefault="00606343" w:rsidP="00606343">
      <w:pPr>
        <w:spacing w:line="360" w:lineRule="auto"/>
        <w:ind w:firstLine="708"/>
        <w:rPr>
          <w:rFonts w:ascii="Garamond" w:hAnsi="Garamond"/>
          <w:lang w:val="en-US"/>
        </w:rPr>
      </w:pPr>
      <w:r>
        <w:rPr>
          <w:rFonts w:ascii="Garamond" w:hAnsi="Garamond"/>
          <w:lang w:val="en-US"/>
        </w:rPr>
        <w:t>To gain insight into how well the NN categorized the AUT responses expert reliability was compared to the NN model versus expert reliability. Between expert reliability was calculated by comparing the binary matrixes of the two experts. The mean of the vectors was taken, resulting in an average between expert reliability for the entire dataset. Model versus expert reliability was calculated by comparing the model predictions with each of the two experts. The mean was taken of these three vectors, resulting in an average model versus expert reliability. A paired t-test was computed for the two resulting vectors. The mean of the between expert reliability was significantly higher (M=63) than the expert versus model reliability (M=53; t = -62.3, p &lt; 0.001), as can be seen in Figure 5. Thus,</w:t>
      </w:r>
      <w:r w:rsidRPr="00E515E5">
        <w:rPr>
          <w:rFonts w:ascii="Garamond" w:hAnsi="Garamond"/>
          <w:lang w:val="en-US"/>
        </w:rPr>
        <w:t xml:space="preserve"> the NN did not take away an</w:t>
      </w:r>
      <w:r>
        <w:rPr>
          <w:rFonts w:ascii="Garamond" w:hAnsi="Garamond"/>
          <w:lang w:val="en-US"/>
        </w:rPr>
        <w:t xml:space="preserve">y of the variance between experts. </w:t>
      </w:r>
    </w:p>
    <w:p w14:paraId="1E1A4896" w14:textId="77777777" w:rsidR="00606343" w:rsidRDefault="00606343" w:rsidP="00606343">
      <w:pPr>
        <w:spacing w:line="360" w:lineRule="auto"/>
        <w:ind w:firstLine="708"/>
        <w:rPr>
          <w:rFonts w:ascii="Garamond" w:hAnsi="Garamond"/>
          <w:b/>
          <w:bCs/>
          <w:lang w:val="en-US"/>
        </w:rPr>
      </w:pPr>
    </w:p>
    <w:p w14:paraId="715F7223" w14:textId="77777777" w:rsidR="00606343" w:rsidRDefault="00606343" w:rsidP="00606343">
      <w:pPr>
        <w:spacing w:line="360" w:lineRule="auto"/>
        <w:rPr>
          <w:rFonts w:ascii="Garamond" w:hAnsi="Garamond"/>
          <w:b/>
          <w:bCs/>
          <w:lang w:val="en-US"/>
        </w:rPr>
      </w:pPr>
      <w:r w:rsidRPr="00C20FD5">
        <w:rPr>
          <w:rFonts w:ascii="Garamond" w:hAnsi="Garamond"/>
          <w:noProof/>
          <w:lang w:val="en-US" w:eastAsia="en-US"/>
        </w:rPr>
        <w:drawing>
          <wp:anchor distT="0" distB="0" distL="114300" distR="114300" simplePos="0" relativeHeight="251699200" behindDoc="0" locked="0" layoutInCell="1" allowOverlap="1" wp14:anchorId="2FCCB2A0" wp14:editId="5AED65E9">
            <wp:simplePos x="0" y="0"/>
            <wp:positionH relativeFrom="column">
              <wp:posOffset>-157480</wp:posOffset>
            </wp:positionH>
            <wp:positionV relativeFrom="paragraph">
              <wp:posOffset>72390</wp:posOffset>
            </wp:positionV>
            <wp:extent cx="3581341" cy="2671200"/>
            <wp:effectExtent l="0" t="0" r="635" b="0"/>
            <wp:wrapThrough wrapText="bothSides">
              <wp:wrapPolygon edited="0">
                <wp:start x="0" y="0"/>
                <wp:lineTo x="0" y="21466"/>
                <wp:lineTo x="21527" y="21466"/>
                <wp:lineTo x="21527"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341" cy="2671200"/>
                    </a:xfrm>
                    <a:prstGeom prst="rect">
                      <a:avLst/>
                    </a:prstGeom>
                  </pic:spPr>
                </pic:pic>
              </a:graphicData>
            </a:graphic>
            <wp14:sizeRelH relativeFrom="page">
              <wp14:pctWidth>0</wp14:pctWidth>
            </wp14:sizeRelH>
            <wp14:sizeRelV relativeFrom="page">
              <wp14:pctHeight>0</wp14:pctHeight>
            </wp14:sizeRelV>
          </wp:anchor>
        </w:drawing>
      </w:r>
    </w:p>
    <w:p w14:paraId="75AAAC23" w14:textId="77777777" w:rsidR="00606343" w:rsidRDefault="00606343" w:rsidP="00606343">
      <w:pPr>
        <w:spacing w:line="360" w:lineRule="auto"/>
        <w:rPr>
          <w:rFonts w:ascii="Garamond" w:hAnsi="Garamond"/>
          <w:b/>
          <w:bCs/>
          <w:lang w:val="en-US"/>
        </w:rPr>
      </w:pPr>
    </w:p>
    <w:p w14:paraId="2F9AABA2" w14:textId="77777777" w:rsidR="00606343" w:rsidRDefault="00606343" w:rsidP="00606343">
      <w:pPr>
        <w:spacing w:line="360" w:lineRule="auto"/>
        <w:rPr>
          <w:rFonts w:ascii="Garamond" w:hAnsi="Garamond"/>
          <w:b/>
          <w:bCs/>
          <w:lang w:val="en-US"/>
        </w:rPr>
      </w:pPr>
    </w:p>
    <w:p w14:paraId="5BB73580" w14:textId="77777777" w:rsidR="00606343" w:rsidRDefault="00606343" w:rsidP="00606343">
      <w:pPr>
        <w:spacing w:line="360" w:lineRule="auto"/>
        <w:rPr>
          <w:rFonts w:ascii="Garamond" w:hAnsi="Garamond"/>
          <w:b/>
          <w:bCs/>
          <w:lang w:val="en-US"/>
        </w:rPr>
      </w:pPr>
    </w:p>
    <w:p w14:paraId="1E8C4C90" w14:textId="77777777" w:rsidR="00606343" w:rsidRDefault="00606343" w:rsidP="00606343">
      <w:pPr>
        <w:spacing w:line="360" w:lineRule="auto"/>
        <w:rPr>
          <w:rFonts w:ascii="Garamond" w:hAnsi="Garamond"/>
          <w:b/>
          <w:bCs/>
          <w:lang w:val="en-US"/>
        </w:rPr>
      </w:pPr>
    </w:p>
    <w:p w14:paraId="0761FAB8" w14:textId="77777777" w:rsidR="00606343" w:rsidRDefault="00606343" w:rsidP="00606343">
      <w:pPr>
        <w:spacing w:line="360" w:lineRule="auto"/>
        <w:rPr>
          <w:rFonts w:ascii="Garamond" w:hAnsi="Garamond"/>
          <w:b/>
          <w:bCs/>
          <w:lang w:val="en-US"/>
        </w:rPr>
      </w:pPr>
    </w:p>
    <w:p w14:paraId="54DC267B" w14:textId="77777777" w:rsidR="00606343" w:rsidRDefault="00606343" w:rsidP="00606343">
      <w:pPr>
        <w:spacing w:line="360" w:lineRule="auto"/>
        <w:rPr>
          <w:rFonts w:ascii="Garamond" w:hAnsi="Garamond"/>
          <w:b/>
          <w:bCs/>
          <w:lang w:val="en-US"/>
        </w:rPr>
      </w:pPr>
    </w:p>
    <w:p w14:paraId="1CBD1B05" w14:textId="77777777" w:rsidR="00606343" w:rsidRDefault="00606343" w:rsidP="00606343">
      <w:pPr>
        <w:spacing w:line="360" w:lineRule="auto"/>
        <w:rPr>
          <w:rFonts w:ascii="Garamond" w:hAnsi="Garamond"/>
          <w:b/>
          <w:bCs/>
          <w:lang w:val="en-US"/>
        </w:rPr>
      </w:pPr>
    </w:p>
    <w:p w14:paraId="1DC25C98" w14:textId="77777777" w:rsidR="00606343" w:rsidRDefault="00606343" w:rsidP="00606343">
      <w:pPr>
        <w:spacing w:line="360" w:lineRule="auto"/>
        <w:rPr>
          <w:rFonts w:ascii="Garamond" w:hAnsi="Garamond"/>
          <w:b/>
          <w:bCs/>
          <w:lang w:val="en-US"/>
        </w:rPr>
      </w:pPr>
    </w:p>
    <w:p w14:paraId="4466FB86" w14:textId="77777777" w:rsidR="00606343" w:rsidRDefault="00606343" w:rsidP="00606343">
      <w:pPr>
        <w:spacing w:line="360" w:lineRule="auto"/>
        <w:rPr>
          <w:rFonts w:ascii="Garamond" w:hAnsi="Garamond"/>
          <w:b/>
          <w:bCs/>
          <w:lang w:val="en-US"/>
        </w:rPr>
      </w:pPr>
    </w:p>
    <w:p w14:paraId="3DCC2862" w14:textId="77777777" w:rsidR="00606343" w:rsidRDefault="00606343" w:rsidP="00606343">
      <w:pPr>
        <w:spacing w:line="360" w:lineRule="auto"/>
        <w:rPr>
          <w:rFonts w:ascii="Garamond" w:hAnsi="Garamond"/>
          <w:b/>
          <w:bCs/>
          <w:lang w:val="en-US"/>
        </w:rPr>
      </w:pPr>
    </w:p>
    <w:p w14:paraId="5C36163C" w14:textId="77777777" w:rsidR="00606343" w:rsidRPr="00C551DF" w:rsidRDefault="00606343" w:rsidP="00606343">
      <w:pPr>
        <w:spacing w:line="360" w:lineRule="auto"/>
        <w:rPr>
          <w:rFonts w:ascii="Garamond" w:hAnsi="Garamond"/>
          <w:lang w:val="en-US"/>
        </w:rPr>
      </w:pPr>
      <w:r w:rsidRPr="00C551DF">
        <w:rPr>
          <w:rFonts w:ascii="Garamond" w:hAnsi="Garamond"/>
          <w:i/>
          <w:iCs/>
          <w:lang w:val="en-US"/>
        </w:rPr>
        <w:t xml:space="preserve">Figure </w:t>
      </w:r>
      <w:r>
        <w:rPr>
          <w:rFonts w:ascii="Garamond" w:hAnsi="Garamond"/>
          <w:i/>
          <w:iCs/>
          <w:lang w:val="en-US"/>
        </w:rPr>
        <w:t xml:space="preserve">5. </w:t>
      </w:r>
      <w:r>
        <w:rPr>
          <w:rFonts w:ascii="Garamond" w:hAnsi="Garamond"/>
          <w:lang w:val="en-US"/>
        </w:rPr>
        <w:t xml:space="preserve">Expert versus model compared to expert versus expert reliability. </w:t>
      </w:r>
    </w:p>
    <w:p w14:paraId="1F46D293" w14:textId="77777777" w:rsidR="00260AA9" w:rsidRDefault="00260AA9" w:rsidP="00C45590">
      <w:pPr>
        <w:spacing w:line="360" w:lineRule="auto"/>
        <w:rPr>
          <w:rFonts w:ascii="Garamond" w:hAnsi="Garamond"/>
          <w:b/>
          <w:bCs/>
          <w:lang w:val="en-US"/>
        </w:rPr>
      </w:pPr>
    </w:p>
    <w:p w14:paraId="68CD24C7" w14:textId="77777777" w:rsidR="002D0E2B" w:rsidRDefault="002D0E2B" w:rsidP="002D0E2B">
      <w:pPr>
        <w:spacing w:line="360" w:lineRule="auto"/>
        <w:jc w:val="center"/>
        <w:rPr>
          <w:rFonts w:ascii="Garamond" w:hAnsi="Garamond"/>
          <w:b/>
          <w:bCs/>
          <w:lang w:val="en-US"/>
        </w:rPr>
      </w:pPr>
      <w:r>
        <w:rPr>
          <w:rFonts w:ascii="Garamond" w:hAnsi="Garamond"/>
          <w:b/>
          <w:bCs/>
          <w:lang w:val="en-US"/>
        </w:rPr>
        <w:lastRenderedPageBreak/>
        <w:t>Discussion</w:t>
      </w:r>
    </w:p>
    <w:p w14:paraId="2108D710" w14:textId="77777777" w:rsidR="002D0E2B" w:rsidRDefault="002D0E2B" w:rsidP="002D0E2B">
      <w:pPr>
        <w:spacing w:line="360" w:lineRule="auto"/>
        <w:rPr>
          <w:rFonts w:ascii="Garamond" w:hAnsi="Garamond"/>
          <w:lang w:val="en-US"/>
        </w:rPr>
      </w:pPr>
      <w:r>
        <w:rPr>
          <w:rFonts w:ascii="Garamond" w:hAnsi="Garamond"/>
          <w:lang w:val="en-US"/>
        </w:rPr>
        <w:t xml:space="preserve">With this study, we provided an automated multi-label classification algorithm for AUT responses. A neural network approach was used to predict categories based on phrase embeddings, which provided an indication of how semantically similar each pair of AUT responses were. Our automated multi-label classification algorithm achieved a prediction accuracy of 76 percent, so approximately three quarters of the test data was predicted correctly by our model. This result provides a stepping stone in the use of modern computer science automation for studies in the field of creativity. Our results are suitable to test cognitive flexibility and optimal foraging theories more effectively, which are both hot topics in the field of creativity research (Hass, 2017; Hills et al., 2012; de </w:t>
      </w:r>
      <w:proofErr w:type="spellStart"/>
      <w:r>
        <w:rPr>
          <w:rFonts w:ascii="Garamond" w:hAnsi="Garamond"/>
          <w:lang w:val="en-US"/>
        </w:rPr>
        <w:t>Dreu</w:t>
      </w:r>
      <w:proofErr w:type="spellEnd"/>
      <w:r>
        <w:rPr>
          <w:rFonts w:ascii="Garamond" w:hAnsi="Garamond"/>
          <w:lang w:val="en-US"/>
        </w:rPr>
        <w:t xml:space="preserve"> et al., 2011). Previous studies used hand-coded categories and subcategories and extracted semantic similarities between responses from the BEAGLE model (Hills et al., 2012; Troyer et al., 1997). With this study, we proposed a solution to hand-coding large datasets and provided a modern method for similarity measurements (Word2Vec). Moreover, we were able to create an algorithm which could deal with a multi-label problem, which is important when testing for fluid category switches (Hills et al., 2012). </w:t>
      </w:r>
    </w:p>
    <w:p w14:paraId="6B2F4273" w14:textId="37EDE0C8" w:rsidR="002D0E2B" w:rsidRDefault="002D0E2B" w:rsidP="002D0E2B">
      <w:pPr>
        <w:spacing w:line="360" w:lineRule="auto"/>
        <w:rPr>
          <w:rFonts w:ascii="Garamond" w:hAnsi="Garamond"/>
          <w:lang w:val="en-US"/>
        </w:rPr>
      </w:pPr>
      <w:r>
        <w:rPr>
          <w:rFonts w:ascii="Garamond" w:hAnsi="Garamond"/>
          <w:lang w:val="en-US"/>
        </w:rPr>
        <w:tab/>
        <w:t xml:space="preserve">Regarding model versus human performance, between expert reliability was not improved by the neural network, meaning it did not take away any of the variance between experts. Between expert reliability was 63% versus between model and expert reliability which was 53%. This could be explained by the fact that the neural network is trained on an averaged training set from all the experts, resulting in more variation when compared to each individual expert. Nevertheless, machine learning algorithms are known to outperform humans’, especially when considering large repetitive tasks of which humans’ get tired more easily (Lake et al., 2015). In the current study, we only looked whether the neural network model takes away some of the variance between </w:t>
      </w:r>
      <w:r w:rsidR="004A39AD">
        <w:rPr>
          <w:rFonts w:ascii="Garamond" w:hAnsi="Garamond"/>
          <w:lang w:val="en-US"/>
        </w:rPr>
        <w:t>experts</w:t>
      </w:r>
      <w:r>
        <w:rPr>
          <w:rFonts w:ascii="Garamond" w:hAnsi="Garamond"/>
          <w:lang w:val="en-US"/>
        </w:rPr>
        <w:t xml:space="preserve">. This is not a perfect indication of whether the model outperforms humans’ or not. An experimental study could be done, in which the percentage error from the model is compared to the percentage error of a human (e.g., Lake et al., 2015). However, to do so, you would need a “perfect” training and test dataset. This requires extensive reviews of the training and test data by experts with use of a strong operationalization. This is also of great importance for achieving high prediction accuracies (Langley, 1994). </w:t>
      </w:r>
    </w:p>
    <w:p w14:paraId="0F15141E" w14:textId="77777777" w:rsidR="002D0E2B" w:rsidRDefault="002D0E2B" w:rsidP="002D0E2B">
      <w:pPr>
        <w:spacing w:line="360" w:lineRule="auto"/>
        <w:ind w:firstLine="708"/>
        <w:rPr>
          <w:rFonts w:ascii="Garamond" w:hAnsi="Garamond"/>
          <w:lang w:val="en-US"/>
        </w:rPr>
      </w:pPr>
      <w:r>
        <w:rPr>
          <w:rFonts w:ascii="Garamond" w:hAnsi="Garamond"/>
          <w:lang w:val="en-US"/>
        </w:rPr>
        <w:t xml:space="preserve">Regarding prediction accuracies, there are some improvements to be made. In this study, we were able to create a neural network classification algorithm which performed reasonably well. Three quarter of the test data was classified into the right categories. However, to generalize this algorithm to classify all </w:t>
      </w:r>
      <w:r>
        <w:rPr>
          <w:rFonts w:ascii="Garamond" w:hAnsi="Garamond"/>
          <w:lang w:val="en-GB"/>
        </w:rPr>
        <w:t>23,625 AUT brick responses</w:t>
      </w:r>
      <w:r>
        <w:rPr>
          <w:rFonts w:ascii="Garamond" w:hAnsi="Garamond"/>
          <w:lang w:val="en-US"/>
        </w:rPr>
        <w:t xml:space="preserve"> we would like to achieve an accuracy that is as high as possible. </w:t>
      </w:r>
    </w:p>
    <w:p w14:paraId="36B16A63" w14:textId="77777777" w:rsidR="002D0E2B" w:rsidRPr="00B04E8B" w:rsidRDefault="002D0E2B" w:rsidP="002D0E2B">
      <w:pPr>
        <w:spacing w:line="360" w:lineRule="auto"/>
        <w:rPr>
          <w:rFonts w:ascii="Garamond" w:hAnsi="Garamond"/>
          <w:b/>
          <w:lang w:val="en-US"/>
        </w:rPr>
      </w:pPr>
      <w:r w:rsidRPr="00B04E8B">
        <w:rPr>
          <w:rFonts w:ascii="Garamond" w:hAnsi="Garamond"/>
          <w:b/>
          <w:lang w:val="en-US"/>
        </w:rPr>
        <w:lastRenderedPageBreak/>
        <w:t>Limitations and Future Directions</w:t>
      </w:r>
    </w:p>
    <w:p w14:paraId="4F4B273D" w14:textId="77777777" w:rsidR="002D0E2B" w:rsidRDefault="002D0E2B" w:rsidP="002D0E2B">
      <w:pPr>
        <w:spacing w:line="360" w:lineRule="auto"/>
        <w:rPr>
          <w:rFonts w:ascii="Garamond" w:hAnsi="Garamond"/>
          <w:color w:val="000000" w:themeColor="text1"/>
          <w:lang w:val="en-US"/>
        </w:rPr>
      </w:pPr>
      <w:r>
        <w:rPr>
          <w:rFonts w:ascii="Garamond" w:hAnsi="Garamond"/>
          <w:lang w:val="en-US"/>
        </w:rPr>
        <w:t xml:space="preserve">There were some limitations to this study, which by improvement would most likely improve the model’s predictions. First, the hierarchical clustering algorithm had some limitations in its input, the interpretation of the output and the labeling of the clusters. The inputs to the clustering algorithm were phrase embeddings, which were calculated based on an unweighted average of the word embeddings. However, when eyeballing the clusters, it was clear that responses in clusters were often based on one word being very similar. For example, the word “paper” would occur very often in cluster 47. Yet, for some responses the word “paper” was used in that the brick would prevent the paper form blowing away and in other responses the word “paper” was used as wrapping paper for the brick. This implies that an unweighted average for phrase embeddings does not result in the best similarity measurements. It could be that verbs should have more weight than nouns. A weighted average </w:t>
      </w:r>
      <w:r w:rsidRPr="001E1D7A">
        <w:rPr>
          <w:rFonts w:ascii="Garamond" w:hAnsi="Garamond"/>
          <w:lang w:val="en-GB"/>
        </w:rPr>
        <w:t>using TF-IDF weights</w:t>
      </w:r>
      <w:r>
        <w:rPr>
          <w:rFonts w:ascii="Garamond" w:hAnsi="Garamond"/>
          <w:lang w:val="en-GB"/>
        </w:rPr>
        <w:t xml:space="preserve"> </w:t>
      </w:r>
      <w:r>
        <w:rPr>
          <w:rFonts w:ascii="Garamond" w:hAnsi="Garamond"/>
          <w:lang w:val="en-US"/>
        </w:rPr>
        <w:t>could improve similarity measurements between phrase embeddings and could therefore improve cluster analysis (</w:t>
      </w:r>
      <w:proofErr w:type="spellStart"/>
      <w:r>
        <w:rPr>
          <w:rFonts w:ascii="Garamond" w:hAnsi="Garamond"/>
          <w:lang w:val="en-US"/>
        </w:rPr>
        <w:t>Elsaadawy</w:t>
      </w:r>
      <w:proofErr w:type="spellEnd"/>
      <w:r>
        <w:rPr>
          <w:rFonts w:ascii="Garamond" w:hAnsi="Garamond"/>
          <w:lang w:val="en-US"/>
        </w:rPr>
        <w:t xml:space="preserve"> et al., 2018; </w:t>
      </w:r>
      <w:r w:rsidRPr="001E1D7A">
        <w:rPr>
          <w:rFonts w:ascii="Garamond" w:hAnsi="Garamond"/>
          <w:lang w:val="en-GB"/>
        </w:rPr>
        <w:t>Arora at al., 2016</w:t>
      </w:r>
      <w:r>
        <w:rPr>
          <w:rFonts w:ascii="Garamond" w:hAnsi="Garamond"/>
          <w:lang w:val="en-GB"/>
        </w:rPr>
        <w:t xml:space="preserve">; </w:t>
      </w:r>
      <w:proofErr w:type="spellStart"/>
      <w:r w:rsidRPr="001E1D7A">
        <w:rPr>
          <w:rFonts w:ascii="Garamond" w:hAnsi="Garamond"/>
          <w:lang w:val="en-GB"/>
        </w:rPr>
        <w:t>Mikolov</w:t>
      </w:r>
      <w:proofErr w:type="spellEnd"/>
      <w:r w:rsidRPr="001E1D7A">
        <w:rPr>
          <w:rFonts w:ascii="Garamond" w:hAnsi="Garamond"/>
          <w:lang w:val="en-GB"/>
        </w:rPr>
        <w:t xml:space="preserve"> et al., 2013</w:t>
      </w:r>
      <w:r>
        <w:rPr>
          <w:rFonts w:ascii="Garamond" w:hAnsi="Garamond"/>
          <w:lang w:val="en-US"/>
        </w:rPr>
        <w:t>). Also, the decision on cluster size remains disputable. In this study, a</w:t>
      </w:r>
      <w:r w:rsidRPr="00F90E61">
        <w:rPr>
          <w:rFonts w:ascii="Garamond" w:hAnsi="Garamond"/>
          <w:lang w:val="en-US"/>
        </w:rPr>
        <w:t>verage silhouette was used to choose an optimal cluster size. This method computes the average silhouette of observations for different values of k (number of clusters). The optimal number of k is the one that maximizes the average silhouette over a range of possible values for k.</w:t>
      </w:r>
      <w:r>
        <w:rPr>
          <w:rFonts w:ascii="Garamond" w:hAnsi="Garamond"/>
          <w:lang w:val="en-US"/>
        </w:rPr>
        <w:t xml:space="preserve"> Average silhouette did not provide one clear peak around size k that we expected, either very high or very low. However, w</w:t>
      </w:r>
      <w:r w:rsidRPr="00F90E61">
        <w:rPr>
          <w:rFonts w:ascii="Garamond" w:hAnsi="Garamond"/>
          <w:lang w:val="en-US"/>
        </w:rPr>
        <w:t xml:space="preserve">e needed to take into account that the cluster size could not be too large, for it would become very time consuming for the experts to classify the data. The more clusters there are the harder it is for people to correctly assign responses without making mistakes or forgetting certain categories. A decision on the right size of k could also be improved </w:t>
      </w:r>
      <w:r>
        <w:rPr>
          <w:rFonts w:ascii="Garamond" w:hAnsi="Garamond"/>
          <w:lang w:val="en-US"/>
        </w:rPr>
        <w:t>b</w:t>
      </w:r>
      <w:r w:rsidRPr="00F90E61">
        <w:rPr>
          <w:rFonts w:ascii="Garamond" w:hAnsi="Garamond"/>
          <w:lang w:val="en-US"/>
        </w:rPr>
        <w:t>y using other methods to determine the optimal size of k (e.g., Elbow method, Gap statistic and Sum of Squares method). By looking at all</w:t>
      </w:r>
      <w:r>
        <w:rPr>
          <w:rFonts w:ascii="Garamond" w:hAnsi="Garamond"/>
          <w:lang w:val="en-US"/>
        </w:rPr>
        <w:t xml:space="preserve"> of</w:t>
      </w:r>
      <w:r w:rsidRPr="00F90E61">
        <w:rPr>
          <w:rFonts w:ascii="Garamond" w:hAnsi="Garamond"/>
          <w:lang w:val="en-US"/>
        </w:rPr>
        <w:t xml:space="preserve"> the results from these methods and comparing them with each other, a consensus could be found on a size k. This would be more reliable than only using average silhouette. Another set for determining the number of clusters are information criteria, The Akaike information </w:t>
      </w:r>
      <w:r w:rsidRPr="00F90E61">
        <w:rPr>
          <w:rFonts w:ascii="Garamond" w:hAnsi="Garamond"/>
          <w:color w:val="000000" w:themeColor="text1"/>
          <w:lang w:val="en-US"/>
        </w:rPr>
        <w:t>criterion (AIC), The Bayesian information criterion (BIC), The Deviance information criterion (DIC) (</w:t>
      </w:r>
      <w:proofErr w:type="spellStart"/>
      <w:r w:rsidRPr="00F90E61">
        <w:rPr>
          <w:rFonts w:ascii="Garamond" w:hAnsi="Garamond" w:cs="Arial"/>
          <w:color w:val="000000" w:themeColor="text1"/>
          <w:shd w:val="clear" w:color="auto" w:fill="FFFFFF"/>
          <w:lang w:val="en-US"/>
        </w:rPr>
        <w:t>Madhulatha</w:t>
      </w:r>
      <w:proofErr w:type="spellEnd"/>
      <w:r w:rsidRPr="00F90E61">
        <w:rPr>
          <w:rFonts w:ascii="Garamond" w:hAnsi="Garamond" w:cs="Arial"/>
          <w:color w:val="000000" w:themeColor="text1"/>
          <w:shd w:val="clear" w:color="auto" w:fill="FFFFFF"/>
          <w:lang w:val="en-US"/>
        </w:rPr>
        <w:t>, 2012)</w:t>
      </w:r>
      <w:r w:rsidRPr="00F90E61">
        <w:rPr>
          <w:rFonts w:ascii="Garamond" w:hAnsi="Garamond"/>
          <w:color w:val="000000" w:themeColor="text1"/>
          <w:lang w:val="en-US"/>
        </w:rPr>
        <w:t>.</w:t>
      </w:r>
      <w:r>
        <w:rPr>
          <w:rFonts w:ascii="Garamond" w:hAnsi="Garamond"/>
          <w:color w:val="000000" w:themeColor="text1"/>
          <w:lang w:val="en-US"/>
        </w:rPr>
        <w:t xml:space="preserve"> Lastly, the labeling of the clusters could be improved by letting multiple experts label the clusters and find a consensus on each cluster label. </w:t>
      </w:r>
    </w:p>
    <w:p w14:paraId="112D2FBF" w14:textId="77777777" w:rsidR="002D0E2B" w:rsidRDefault="002D0E2B" w:rsidP="002D0E2B">
      <w:pPr>
        <w:spacing w:line="360" w:lineRule="auto"/>
        <w:ind w:firstLine="708"/>
        <w:rPr>
          <w:rFonts w:ascii="Garamond" w:hAnsi="Garamond"/>
          <w:color w:val="000000" w:themeColor="text1"/>
          <w:lang w:val="en-US"/>
        </w:rPr>
      </w:pPr>
      <w:r>
        <w:rPr>
          <w:rFonts w:ascii="Garamond" w:hAnsi="Garamond"/>
          <w:color w:val="000000" w:themeColor="text1"/>
          <w:lang w:val="en-US"/>
        </w:rPr>
        <w:t xml:space="preserve">A second limitation of this study is that we took the ranking order of the categories into account. If a response belonged to multiple categories, the first category should represent the best fitting category. However, by taking the modus between experts, we lost some of the categories where there was no consensus between experts. Even though these categories might </w:t>
      </w:r>
      <w:r>
        <w:rPr>
          <w:rFonts w:ascii="Garamond" w:hAnsi="Garamond"/>
          <w:color w:val="000000" w:themeColor="text1"/>
          <w:lang w:val="en-US"/>
        </w:rPr>
        <w:lastRenderedPageBreak/>
        <w:t xml:space="preserve">have fitted the responses. This could be improved by not taking into account the order of the categories, but instead including all categories the experts classified. This could in turn improve prediction accuracies. </w:t>
      </w:r>
    </w:p>
    <w:p w14:paraId="0D8D6B09" w14:textId="77777777" w:rsidR="002D0E2B" w:rsidRDefault="002D0E2B" w:rsidP="002D0E2B">
      <w:pPr>
        <w:spacing w:line="360" w:lineRule="auto"/>
        <w:ind w:firstLine="708"/>
        <w:rPr>
          <w:rFonts w:ascii="Garamond" w:hAnsi="Garamond"/>
          <w:lang w:val="en-GB"/>
        </w:rPr>
      </w:pPr>
      <w:r>
        <w:rPr>
          <w:rFonts w:ascii="Garamond" w:hAnsi="Garamond"/>
          <w:color w:val="000000" w:themeColor="text1"/>
          <w:lang w:val="en-US"/>
        </w:rPr>
        <w:t>A third limitation is our choice of semantic similarity measurement, Word2Vec, which is a modern way of extracting word embeddings from text data. Word2Vec was pre-trained on a large Dutch Wikipedia corpus. To improve prediction accuracy, it is important to extract good features (</w:t>
      </w:r>
      <w:r>
        <w:rPr>
          <w:rFonts w:ascii="Garamond" w:hAnsi="Garamond"/>
          <w:lang w:val="en-US"/>
        </w:rPr>
        <w:t xml:space="preserve">Langley, 1994). In this case, feature extraction could be improved by improving the </w:t>
      </w:r>
      <w:r>
        <w:rPr>
          <w:rFonts w:ascii="Garamond" w:hAnsi="Garamond"/>
          <w:color w:val="000000" w:themeColor="text1"/>
          <w:lang w:val="en-US"/>
        </w:rPr>
        <w:t>word embeddings and thus phrase embeddings. This could be done by, for example, using a better text corpus. It would be good to use a corpus in which words are used in different contexts (e.g., books, subtitles, reviews). A combination of different corpuses is found to perform less than a single suitable corpus. Moreover, the size of the corpus plays a large role in its performance (</w:t>
      </w:r>
      <w:proofErr w:type="spellStart"/>
      <w:r>
        <w:rPr>
          <w:rFonts w:ascii="Garamond" w:hAnsi="Garamond"/>
          <w:color w:val="000000" w:themeColor="text1"/>
          <w:lang w:val="en-US"/>
        </w:rPr>
        <w:t>Tulkens</w:t>
      </w:r>
      <w:proofErr w:type="spellEnd"/>
      <w:r>
        <w:rPr>
          <w:rFonts w:ascii="Garamond" w:hAnsi="Garamond"/>
          <w:color w:val="000000" w:themeColor="text1"/>
          <w:lang w:val="en-US"/>
        </w:rPr>
        <w:t xml:space="preserve">, </w:t>
      </w:r>
      <w:proofErr w:type="spellStart"/>
      <w:r>
        <w:rPr>
          <w:rFonts w:ascii="Garamond" w:hAnsi="Garamond"/>
          <w:color w:val="000000" w:themeColor="text1"/>
          <w:lang w:val="en-US"/>
        </w:rPr>
        <w:t>Emmery</w:t>
      </w:r>
      <w:proofErr w:type="spellEnd"/>
      <w:r>
        <w:rPr>
          <w:rFonts w:ascii="Garamond" w:hAnsi="Garamond"/>
          <w:color w:val="000000" w:themeColor="text1"/>
          <w:lang w:val="en-US"/>
        </w:rPr>
        <w:t xml:space="preserve"> &amp; </w:t>
      </w:r>
      <w:proofErr w:type="spellStart"/>
      <w:r>
        <w:rPr>
          <w:rFonts w:ascii="Garamond" w:hAnsi="Garamond"/>
          <w:color w:val="000000" w:themeColor="text1"/>
          <w:lang w:val="en-US"/>
        </w:rPr>
        <w:t>Daelemans</w:t>
      </w:r>
      <w:proofErr w:type="spellEnd"/>
      <w:r>
        <w:rPr>
          <w:rFonts w:ascii="Garamond" w:hAnsi="Garamond"/>
          <w:color w:val="000000" w:themeColor="text1"/>
          <w:lang w:val="en-US"/>
        </w:rPr>
        <w:t>, 2016). Another way of obtaining optimal phrase embeddings would be to use different methods of extracting word embeddings (</w:t>
      </w:r>
      <w:r w:rsidRPr="001E1D7A">
        <w:rPr>
          <w:rFonts w:ascii="Garamond" w:hAnsi="Garamond"/>
          <w:lang w:val="en-GB"/>
        </w:rPr>
        <w:t>e.g., Word2Vec, GloVe, BERT, ELMo)</w:t>
      </w:r>
      <w:r>
        <w:rPr>
          <w:rFonts w:ascii="Garamond" w:hAnsi="Garamond"/>
          <w:lang w:val="en-GB"/>
        </w:rPr>
        <w:t xml:space="preserve">. And compare model performance based on these different NLP methods. </w:t>
      </w:r>
    </w:p>
    <w:p w14:paraId="054FF80A" w14:textId="77777777" w:rsidR="002D0E2B" w:rsidRPr="00815225" w:rsidRDefault="002D0E2B" w:rsidP="002D0E2B">
      <w:pPr>
        <w:spacing w:line="360" w:lineRule="auto"/>
        <w:rPr>
          <w:rFonts w:ascii="Garamond" w:hAnsi="Garamond"/>
          <w:b/>
          <w:bCs/>
          <w:lang w:val="en-US"/>
        </w:rPr>
      </w:pPr>
      <w:r w:rsidRPr="00815225">
        <w:rPr>
          <w:rFonts w:ascii="Garamond" w:hAnsi="Garamond"/>
          <w:b/>
          <w:bCs/>
          <w:lang w:val="en-US"/>
        </w:rPr>
        <w:t>Conclusion</w:t>
      </w:r>
    </w:p>
    <w:p w14:paraId="67EB3AD9" w14:textId="4B031853" w:rsidR="002D0E2B" w:rsidRDefault="002D0E2B" w:rsidP="002D0E2B">
      <w:pPr>
        <w:spacing w:line="360" w:lineRule="auto"/>
        <w:rPr>
          <w:rFonts w:ascii="Garamond" w:hAnsi="Garamond"/>
          <w:lang w:val="en-US"/>
        </w:rPr>
      </w:pPr>
      <w:r>
        <w:rPr>
          <w:rFonts w:ascii="Garamond" w:hAnsi="Garamond"/>
          <w:lang w:val="en-US"/>
        </w:rPr>
        <w:t>This study has several key contributions. We demonstrated how to use Natural Language Processing as an important tool in semantic similarity measurements, which can be applied to studies</w:t>
      </w:r>
      <w:r w:rsidR="00F32AC6">
        <w:rPr>
          <w:rFonts w:ascii="Garamond" w:hAnsi="Garamond"/>
          <w:lang w:val="en-US"/>
        </w:rPr>
        <w:t xml:space="preserve"> related to creativity</w:t>
      </w:r>
      <w:r>
        <w:rPr>
          <w:rFonts w:ascii="Garamond" w:hAnsi="Garamond"/>
          <w:lang w:val="en-US"/>
        </w:rPr>
        <w:t xml:space="preserve"> (e.g., </w:t>
      </w:r>
      <w:r w:rsidR="00F32AC6">
        <w:rPr>
          <w:rFonts w:ascii="Garamond" w:hAnsi="Garamond"/>
          <w:lang w:val="en-US"/>
        </w:rPr>
        <w:t>Optimal Foraging, Dual Pathway and other Creative Ideation processes</w:t>
      </w:r>
      <w:r>
        <w:rPr>
          <w:rFonts w:ascii="Garamond" w:hAnsi="Garamond"/>
          <w:lang w:val="en-US"/>
        </w:rPr>
        <w:t xml:space="preserve">). In addition, we propose a data driven decision (cluster analyses) on the number of categories within a large database, based on semantic similarity measurements. Moreover, a Neural Network classification algorithm was created, which automates the classification of AUT responses. This algorithm takes away many hours spent on manual classification and provides a quick and accurate solution for testing theories on large datasets. More specifically, we created an algorithm which provides a large dataset of categorized AUT responses. Future studies could investigate both the dual pathway to creativity model (de </w:t>
      </w:r>
      <w:proofErr w:type="spellStart"/>
      <w:r>
        <w:rPr>
          <w:rFonts w:ascii="Garamond" w:hAnsi="Garamond"/>
          <w:lang w:val="en-US"/>
        </w:rPr>
        <w:t>Dreu</w:t>
      </w:r>
      <w:proofErr w:type="spellEnd"/>
      <w:r>
        <w:rPr>
          <w:rFonts w:ascii="Garamond" w:hAnsi="Garamond"/>
          <w:lang w:val="en-US"/>
        </w:rPr>
        <w:t xml:space="preserve"> et al., 2008; de </w:t>
      </w:r>
      <w:proofErr w:type="spellStart"/>
      <w:r>
        <w:rPr>
          <w:rFonts w:ascii="Garamond" w:hAnsi="Garamond"/>
          <w:lang w:val="en-US"/>
        </w:rPr>
        <w:t>Dreu</w:t>
      </w:r>
      <w:proofErr w:type="spellEnd"/>
      <w:r>
        <w:rPr>
          <w:rFonts w:ascii="Garamond" w:hAnsi="Garamond"/>
          <w:lang w:val="en-US"/>
        </w:rPr>
        <w:t xml:space="preserve"> et al., 2011) and the optimal foraging theory (Hass, 2017; Hills et al., 2012; </w:t>
      </w:r>
      <w:r w:rsidRPr="00C45590">
        <w:rPr>
          <w:rFonts w:ascii="Garamond" w:hAnsi="Garamond"/>
          <w:lang w:val="en-GB"/>
        </w:rPr>
        <w:t xml:space="preserve">Fu &amp; </w:t>
      </w:r>
      <w:proofErr w:type="spellStart"/>
      <w:r w:rsidRPr="00C45590">
        <w:rPr>
          <w:rFonts w:ascii="Garamond" w:hAnsi="Garamond"/>
          <w:lang w:val="en-GB"/>
        </w:rPr>
        <w:t>Pirolli</w:t>
      </w:r>
      <w:proofErr w:type="spellEnd"/>
      <w:r w:rsidRPr="00C45590">
        <w:rPr>
          <w:rFonts w:ascii="Garamond" w:hAnsi="Garamond"/>
          <w:lang w:val="en-GB"/>
        </w:rPr>
        <w:t>, 2007</w:t>
      </w:r>
      <w:r>
        <w:rPr>
          <w:rFonts w:ascii="Garamond" w:hAnsi="Garamond"/>
          <w:lang w:val="en-GB"/>
        </w:rPr>
        <w:t xml:space="preserve">; </w:t>
      </w:r>
      <w:r w:rsidRPr="00C45590">
        <w:rPr>
          <w:rFonts w:ascii="Garamond" w:hAnsi="Garamond"/>
          <w:lang w:val="en-GB"/>
        </w:rPr>
        <w:t>Hills et al., 2015</w:t>
      </w:r>
      <w:r>
        <w:rPr>
          <w:rFonts w:ascii="Garamond" w:hAnsi="Garamond"/>
          <w:lang w:val="en-GB"/>
        </w:rPr>
        <w:t xml:space="preserve">; </w:t>
      </w:r>
      <w:r w:rsidRPr="00C45590">
        <w:rPr>
          <w:rFonts w:ascii="Garamond" w:hAnsi="Garamond"/>
          <w:lang w:val="en-GB"/>
        </w:rPr>
        <w:t xml:space="preserve">Payne, Duggan, &amp; </w:t>
      </w:r>
      <w:proofErr w:type="spellStart"/>
      <w:r w:rsidRPr="00C45590">
        <w:rPr>
          <w:rFonts w:ascii="Garamond" w:hAnsi="Garamond"/>
          <w:lang w:val="en-GB"/>
        </w:rPr>
        <w:t>Neth</w:t>
      </w:r>
      <w:proofErr w:type="spellEnd"/>
      <w:r w:rsidRPr="00C45590">
        <w:rPr>
          <w:rFonts w:ascii="Garamond" w:hAnsi="Garamond"/>
          <w:lang w:val="en-GB"/>
        </w:rPr>
        <w:t>, 2007</w:t>
      </w:r>
      <w:r>
        <w:rPr>
          <w:rFonts w:ascii="Garamond" w:hAnsi="Garamond"/>
          <w:lang w:val="en-US"/>
        </w:rPr>
        <w:t xml:space="preserve">) using this data and would therefore provide a fine-grained contribution to our understanding of the divergent thinking process.  </w:t>
      </w:r>
    </w:p>
    <w:p w14:paraId="7B09144F" w14:textId="77777777" w:rsidR="00836ED6" w:rsidRDefault="00836ED6" w:rsidP="00C45590">
      <w:pPr>
        <w:spacing w:line="360" w:lineRule="auto"/>
        <w:rPr>
          <w:rFonts w:ascii="Garamond" w:hAnsi="Garamond"/>
          <w:b/>
          <w:bCs/>
          <w:lang w:val="en-US"/>
        </w:rPr>
      </w:pPr>
    </w:p>
    <w:p w14:paraId="265D22C5" w14:textId="77777777" w:rsidR="00836ED6" w:rsidRDefault="00836ED6" w:rsidP="00C45590">
      <w:pPr>
        <w:spacing w:line="360" w:lineRule="auto"/>
        <w:rPr>
          <w:rFonts w:ascii="Garamond" w:hAnsi="Garamond"/>
          <w:b/>
          <w:bCs/>
          <w:lang w:val="en-US"/>
        </w:rPr>
      </w:pPr>
    </w:p>
    <w:p w14:paraId="5E0BB402" w14:textId="77777777" w:rsidR="00836ED6" w:rsidRDefault="00836ED6" w:rsidP="00C45590">
      <w:pPr>
        <w:spacing w:line="360" w:lineRule="auto"/>
        <w:rPr>
          <w:rFonts w:ascii="Garamond" w:hAnsi="Garamond"/>
          <w:b/>
          <w:bCs/>
          <w:lang w:val="en-US"/>
        </w:rPr>
      </w:pPr>
    </w:p>
    <w:p w14:paraId="0DF07C0F" w14:textId="17FD9345" w:rsidR="00AE404D" w:rsidRDefault="00AE404D" w:rsidP="00C45590">
      <w:pPr>
        <w:spacing w:line="360" w:lineRule="auto"/>
        <w:rPr>
          <w:rFonts w:ascii="Garamond" w:hAnsi="Garamond"/>
          <w:b/>
          <w:bCs/>
          <w:lang w:val="en-US"/>
        </w:rPr>
      </w:pPr>
    </w:p>
    <w:p w14:paraId="4FF599B1" w14:textId="0EA73EE1" w:rsidR="00EB051D" w:rsidRDefault="00EB051D" w:rsidP="00C45590">
      <w:pPr>
        <w:spacing w:line="360" w:lineRule="auto"/>
        <w:rPr>
          <w:rFonts w:ascii="Garamond" w:hAnsi="Garamond"/>
          <w:color w:val="000000" w:themeColor="text1"/>
          <w:lang w:val="en-GB"/>
        </w:rPr>
      </w:pPr>
    </w:p>
    <w:p w14:paraId="4123F0EA" w14:textId="77777777" w:rsidR="00EB051D" w:rsidRPr="00352C7F" w:rsidRDefault="00EB051D" w:rsidP="00C45590">
      <w:pPr>
        <w:spacing w:line="360" w:lineRule="auto"/>
        <w:rPr>
          <w:rFonts w:ascii="Garamond" w:hAnsi="Garamond"/>
          <w:color w:val="000000" w:themeColor="text1"/>
          <w:lang w:val="en-GB"/>
        </w:rPr>
      </w:pPr>
    </w:p>
    <w:p w14:paraId="633906B9" w14:textId="4651AB5A" w:rsidR="0009598F" w:rsidRPr="00807778" w:rsidRDefault="0009598F" w:rsidP="00941D95">
      <w:pPr>
        <w:spacing w:line="360" w:lineRule="auto"/>
        <w:jc w:val="center"/>
        <w:rPr>
          <w:rFonts w:ascii="Garamond" w:hAnsi="Garamond"/>
          <w:b/>
          <w:bCs/>
          <w:color w:val="000000" w:themeColor="text1"/>
          <w:lang w:val="en-GB"/>
        </w:rPr>
      </w:pPr>
      <w:r w:rsidRPr="00807778">
        <w:rPr>
          <w:rFonts w:ascii="Garamond" w:hAnsi="Garamond"/>
          <w:b/>
          <w:bCs/>
          <w:color w:val="000000" w:themeColor="text1"/>
          <w:lang w:val="en-GB"/>
        </w:rPr>
        <w:lastRenderedPageBreak/>
        <w:t>References</w:t>
      </w:r>
    </w:p>
    <w:p w14:paraId="6AD32881" w14:textId="068901F8" w:rsidR="00AE404D" w:rsidRPr="00807778" w:rsidRDefault="0009598F" w:rsidP="00AE404D">
      <w:pPr>
        <w:rPr>
          <w:rFonts w:ascii="Garamond" w:hAnsi="Garamond" w:cs="Arial"/>
          <w:color w:val="000000" w:themeColor="text1"/>
          <w:shd w:val="clear" w:color="auto" w:fill="FFFFFF"/>
          <w:lang w:val="en-GB"/>
        </w:rPr>
      </w:pPr>
      <w:proofErr w:type="spellStart"/>
      <w:r w:rsidRPr="00807778">
        <w:rPr>
          <w:rFonts w:ascii="Garamond" w:hAnsi="Garamond" w:cs="Arial"/>
          <w:color w:val="000000" w:themeColor="text1"/>
          <w:shd w:val="clear" w:color="auto" w:fill="FFFFFF"/>
          <w:lang w:val="en-GB"/>
        </w:rPr>
        <w:t>Allahyari</w:t>
      </w:r>
      <w:proofErr w:type="spellEnd"/>
      <w:r w:rsidRPr="00807778">
        <w:rPr>
          <w:rFonts w:ascii="Garamond" w:hAnsi="Garamond" w:cs="Arial"/>
          <w:color w:val="000000" w:themeColor="text1"/>
          <w:shd w:val="clear" w:color="auto" w:fill="FFFFFF"/>
          <w:lang w:val="en-GB"/>
        </w:rPr>
        <w:t xml:space="preserve">, M., </w:t>
      </w:r>
      <w:proofErr w:type="spellStart"/>
      <w:r w:rsidRPr="00807778">
        <w:rPr>
          <w:rFonts w:ascii="Garamond" w:hAnsi="Garamond" w:cs="Arial"/>
          <w:color w:val="000000" w:themeColor="text1"/>
          <w:shd w:val="clear" w:color="auto" w:fill="FFFFFF"/>
          <w:lang w:val="en-GB"/>
        </w:rPr>
        <w:t>Pouriyeh</w:t>
      </w:r>
      <w:proofErr w:type="spellEnd"/>
      <w:r w:rsidRPr="00807778">
        <w:rPr>
          <w:rFonts w:ascii="Garamond" w:hAnsi="Garamond" w:cs="Arial"/>
          <w:color w:val="000000" w:themeColor="text1"/>
          <w:shd w:val="clear" w:color="auto" w:fill="FFFFFF"/>
          <w:lang w:val="en-GB"/>
        </w:rPr>
        <w:t xml:space="preserve">, S., </w:t>
      </w:r>
      <w:proofErr w:type="spellStart"/>
      <w:r w:rsidRPr="00807778">
        <w:rPr>
          <w:rFonts w:ascii="Garamond" w:hAnsi="Garamond" w:cs="Arial"/>
          <w:color w:val="000000" w:themeColor="text1"/>
          <w:shd w:val="clear" w:color="auto" w:fill="FFFFFF"/>
          <w:lang w:val="en-GB"/>
        </w:rPr>
        <w:t>Assefi</w:t>
      </w:r>
      <w:proofErr w:type="spellEnd"/>
      <w:r w:rsidRPr="00807778">
        <w:rPr>
          <w:rFonts w:ascii="Garamond" w:hAnsi="Garamond" w:cs="Arial"/>
          <w:color w:val="000000" w:themeColor="text1"/>
          <w:shd w:val="clear" w:color="auto" w:fill="FFFFFF"/>
          <w:lang w:val="en-GB"/>
        </w:rPr>
        <w:t xml:space="preserve">, M., </w:t>
      </w:r>
      <w:proofErr w:type="spellStart"/>
      <w:r w:rsidRPr="00807778">
        <w:rPr>
          <w:rFonts w:ascii="Garamond" w:hAnsi="Garamond" w:cs="Arial"/>
          <w:color w:val="000000" w:themeColor="text1"/>
          <w:shd w:val="clear" w:color="auto" w:fill="FFFFFF"/>
          <w:lang w:val="en-GB"/>
        </w:rPr>
        <w:t>Safaei</w:t>
      </w:r>
      <w:proofErr w:type="spellEnd"/>
      <w:r w:rsidRPr="00807778">
        <w:rPr>
          <w:rFonts w:ascii="Garamond" w:hAnsi="Garamond" w:cs="Arial"/>
          <w:color w:val="000000" w:themeColor="text1"/>
          <w:shd w:val="clear" w:color="auto" w:fill="FFFFFF"/>
          <w:lang w:val="en-GB"/>
        </w:rPr>
        <w:t xml:space="preserve">, S., </w:t>
      </w:r>
      <w:proofErr w:type="spellStart"/>
      <w:r w:rsidRPr="00807778">
        <w:rPr>
          <w:rFonts w:ascii="Garamond" w:hAnsi="Garamond" w:cs="Arial"/>
          <w:color w:val="000000" w:themeColor="text1"/>
          <w:shd w:val="clear" w:color="auto" w:fill="FFFFFF"/>
          <w:lang w:val="en-GB"/>
        </w:rPr>
        <w:t>Trippe</w:t>
      </w:r>
      <w:proofErr w:type="spellEnd"/>
      <w:r w:rsidRPr="00807778">
        <w:rPr>
          <w:rFonts w:ascii="Garamond" w:hAnsi="Garamond" w:cs="Arial"/>
          <w:color w:val="000000" w:themeColor="text1"/>
          <w:shd w:val="clear" w:color="auto" w:fill="FFFFFF"/>
          <w:lang w:val="en-GB"/>
        </w:rPr>
        <w:t xml:space="preserve">, E. D., Gutierrez, J. B., &amp; </w:t>
      </w:r>
      <w:proofErr w:type="spellStart"/>
      <w:r w:rsidRPr="00807778">
        <w:rPr>
          <w:rFonts w:ascii="Garamond" w:hAnsi="Garamond" w:cs="Arial"/>
          <w:color w:val="000000" w:themeColor="text1"/>
          <w:shd w:val="clear" w:color="auto" w:fill="FFFFFF"/>
          <w:lang w:val="en-GB"/>
        </w:rPr>
        <w:t>Kochut</w:t>
      </w:r>
      <w:proofErr w:type="spellEnd"/>
      <w:r w:rsidRPr="00807778">
        <w:rPr>
          <w:rFonts w:ascii="Garamond" w:hAnsi="Garamond" w:cs="Arial"/>
          <w:color w:val="000000" w:themeColor="text1"/>
          <w:shd w:val="clear" w:color="auto" w:fill="FFFFFF"/>
          <w:lang w:val="en-GB"/>
        </w:rPr>
        <w:t xml:space="preserve">, K. </w:t>
      </w:r>
    </w:p>
    <w:p w14:paraId="5F4E2F68" w14:textId="4B47FEC4" w:rsidR="0009598F" w:rsidRPr="00807778" w:rsidRDefault="0009598F" w:rsidP="00941D95">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GB"/>
        </w:rPr>
        <w:t xml:space="preserve">(2017). </w:t>
      </w:r>
      <w:r w:rsidRPr="00807778">
        <w:rPr>
          <w:rFonts w:ascii="Garamond" w:hAnsi="Garamond" w:cs="Arial"/>
          <w:color w:val="000000" w:themeColor="text1"/>
          <w:shd w:val="clear" w:color="auto" w:fill="FFFFFF"/>
          <w:lang w:val="en-US"/>
        </w:rPr>
        <w:t>A brief survey of text mining: Classification, clustering and extraction techniques. </w:t>
      </w:r>
      <w:proofErr w:type="spellStart"/>
      <w:r w:rsidRPr="00807778">
        <w:rPr>
          <w:rFonts w:ascii="Garamond" w:hAnsi="Garamond" w:cs="Arial"/>
          <w:i/>
          <w:iCs/>
          <w:color w:val="000000" w:themeColor="text1"/>
          <w:shd w:val="clear" w:color="auto" w:fill="FFFFFF"/>
          <w:lang w:val="en-US"/>
        </w:rPr>
        <w:t>arXiv</w:t>
      </w:r>
      <w:proofErr w:type="spellEnd"/>
      <w:r w:rsidRPr="00807778">
        <w:rPr>
          <w:rFonts w:ascii="Garamond" w:hAnsi="Garamond" w:cs="Arial"/>
          <w:i/>
          <w:iCs/>
          <w:color w:val="000000" w:themeColor="text1"/>
          <w:shd w:val="clear" w:color="auto" w:fill="FFFFFF"/>
          <w:lang w:val="en-US"/>
        </w:rPr>
        <w:t xml:space="preserve"> preprint arXiv:1707.02919</w:t>
      </w:r>
      <w:r w:rsidRPr="00807778">
        <w:rPr>
          <w:rFonts w:ascii="Garamond" w:hAnsi="Garamond" w:cs="Arial"/>
          <w:color w:val="000000" w:themeColor="text1"/>
          <w:shd w:val="clear" w:color="auto" w:fill="FFFFFF"/>
          <w:lang w:val="en-US"/>
        </w:rPr>
        <w:t>.</w:t>
      </w:r>
      <w:r w:rsidR="000353EF" w:rsidRPr="00807778">
        <w:rPr>
          <w:rFonts w:ascii="Garamond" w:hAnsi="Garamond" w:cs="Arial"/>
          <w:color w:val="000000" w:themeColor="text1"/>
          <w:shd w:val="clear" w:color="auto" w:fill="FFFFFF"/>
          <w:lang w:val="en-US"/>
        </w:rPr>
        <w:br/>
      </w:r>
    </w:p>
    <w:p w14:paraId="3E864013" w14:textId="77777777" w:rsidR="00CB1E0D" w:rsidRPr="00807778" w:rsidRDefault="00CB1E0D" w:rsidP="00CB1E0D">
      <w:pPr>
        <w:rPr>
          <w:rFonts w:ascii="Garamond" w:hAnsi="Garamond"/>
          <w:color w:val="000000" w:themeColor="text1"/>
          <w:lang w:val="en-US"/>
          <w:rPrChange w:id="10" w:author="Emma Schreurs" w:date="2020-01-28T13:38:00Z">
            <w:rPr/>
          </w:rPrChange>
        </w:rPr>
      </w:pPr>
      <w:r w:rsidRPr="00807778">
        <w:rPr>
          <w:rFonts w:ascii="Garamond" w:hAnsi="Garamond" w:cs="Arial"/>
          <w:color w:val="000000" w:themeColor="text1"/>
          <w:shd w:val="clear" w:color="auto" w:fill="FFFFFF"/>
          <w:lang w:val="en-US"/>
          <w:rPrChange w:id="11" w:author="Emma Schreurs" w:date="2020-01-28T13:38:00Z">
            <w:rPr>
              <w:rFonts w:ascii="Arial" w:hAnsi="Arial" w:cs="Arial"/>
              <w:color w:val="222222"/>
              <w:sz w:val="20"/>
              <w:szCs w:val="20"/>
              <w:shd w:val="clear" w:color="auto" w:fill="FFFFFF"/>
            </w:rPr>
          </w:rPrChange>
        </w:rPr>
        <w:t>Beale, H. D., Demuth, H. B., &amp; Hagan, M. T. (1996). Neural network design. </w:t>
      </w:r>
      <w:proofErr w:type="spellStart"/>
      <w:r w:rsidRPr="00807778">
        <w:rPr>
          <w:rFonts w:ascii="Garamond" w:hAnsi="Garamond" w:cs="Arial"/>
          <w:i/>
          <w:iCs/>
          <w:color w:val="000000" w:themeColor="text1"/>
          <w:shd w:val="clear" w:color="auto" w:fill="FFFFFF"/>
          <w:lang w:val="en-US"/>
          <w:rPrChange w:id="12" w:author="Emma Schreurs" w:date="2020-01-28T13:38:00Z">
            <w:rPr>
              <w:rFonts w:ascii="Arial" w:hAnsi="Arial" w:cs="Arial"/>
              <w:i/>
              <w:iCs/>
              <w:color w:val="222222"/>
              <w:sz w:val="20"/>
              <w:szCs w:val="20"/>
              <w:shd w:val="clear" w:color="auto" w:fill="FFFFFF"/>
            </w:rPr>
          </w:rPrChange>
        </w:rPr>
        <w:t>Pws</w:t>
      </w:r>
      <w:proofErr w:type="spellEnd"/>
      <w:r w:rsidRPr="00807778">
        <w:rPr>
          <w:rFonts w:ascii="Garamond" w:hAnsi="Garamond" w:cs="Arial"/>
          <w:i/>
          <w:iCs/>
          <w:color w:val="000000" w:themeColor="text1"/>
          <w:shd w:val="clear" w:color="auto" w:fill="FFFFFF"/>
          <w:lang w:val="en-US"/>
          <w:rPrChange w:id="13" w:author="Emma Schreurs" w:date="2020-01-28T13:38:00Z">
            <w:rPr>
              <w:rFonts w:ascii="Arial" w:hAnsi="Arial" w:cs="Arial"/>
              <w:i/>
              <w:iCs/>
              <w:color w:val="222222"/>
              <w:sz w:val="20"/>
              <w:szCs w:val="20"/>
              <w:shd w:val="clear" w:color="auto" w:fill="FFFFFF"/>
            </w:rPr>
          </w:rPrChange>
        </w:rPr>
        <w:t>, Boston</w:t>
      </w:r>
      <w:r w:rsidRPr="00807778">
        <w:rPr>
          <w:rFonts w:ascii="Garamond" w:hAnsi="Garamond" w:cs="Arial"/>
          <w:color w:val="000000" w:themeColor="text1"/>
          <w:shd w:val="clear" w:color="auto" w:fill="FFFFFF"/>
          <w:lang w:val="en-US"/>
          <w:rPrChange w:id="14" w:author="Emma Schreurs" w:date="2020-01-28T13:38:00Z">
            <w:rPr>
              <w:rFonts w:ascii="Arial" w:hAnsi="Arial" w:cs="Arial"/>
              <w:color w:val="222222"/>
              <w:sz w:val="20"/>
              <w:szCs w:val="20"/>
              <w:shd w:val="clear" w:color="auto" w:fill="FFFFFF"/>
            </w:rPr>
          </w:rPrChange>
        </w:rPr>
        <w:t>.</w:t>
      </w:r>
    </w:p>
    <w:p w14:paraId="42E873FA" w14:textId="77777777" w:rsidR="00CB1E0D" w:rsidRPr="00807778" w:rsidRDefault="00CB1E0D" w:rsidP="0009598F">
      <w:pPr>
        <w:rPr>
          <w:rFonts w:ascii="Garamond" w:hAnsi="Garamond"/>
          <w:color w:val="000000" w:themeColor="text1"/>
          <w:lang w:val="en-US"/>
        </w:rPr>
      </w:pPr>
    </w:p>
    <w:p w14:paraId="3777A954" w14:textId="36390E8A" w:rsidR="000353EF" w:rsidRPr="00807778" w:rsidRDefault="008B441A" w:rsidP="000353EF">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Bojanowski, P., Grave, E., </w:t>
      </w:r>
      <w:proofErr w:type="spellStart"/>
      <w:r w:rsidRPr="00807778">
        <w:rPr>
          <w:rFonts w:ascii="Garamond" w:hAnsi="Garamond" w:cs="Arial"/>
          <w:color w:val="000000" w:themeColor="text1"/>
          <w:shd w:val="clear" w:color="auto" w:fill="FFFFFF"/>
          <w:lang w:val="en-US"/>
        </w:rPr>
        <w:t>Joulin</w:t>
      </w:r>
      <w:proofErr w:type="spellEnd"/>
      <w:r w:rsidRPr="00807778">
        <w:rPr>
          <w:rFonts w:ascii="Garamond" w:hAnsi="Garamond" w:cs="Arial"/>
          <w:color w:val="000000" w:themeColor="text1"/>
          <w:shd w:val="clear" w:color="auto" w:fill="FFFFFF"/>
          <w:lang w:val="en-US"/>
        </w:rPr>
        <w:t xml:space="preserve">, A., &amp; </w:t>
      </w:r>
      <w:proofErr w:type="spellStart"/>
      <w:r w:rsidRPr="00807778">
        <w:rPr>
          <w:rFonts w:ascii="Garamond" w:hAnsi="Garamond" w:cs="Arial"/>
          <w:color w:val="000000" w:themeColor="text1"/>
          <w:shd w:val="clear" w:color="auto" w:fill="FFFFFF"/>
          <w:lang w:val="en-US"/>
        </w:rPr>
        <w:t>Mikolov</w:t>
      </w:r>
      <w:proofErr w:type="spellEnd"/>
      <w:r w:rsidRPr="00807778">
        <w:rPr>
          <w:rFonts w:ascii="Garamond" w:hAnsi="Garamond" w:cs="Arial"/>
          <w:color w:val="000000" w:themeColor="text1"/>
          <w:shd w:val="clear" w:color="auto" w:fill="FFFFFF"/>
          <w:lang w:val="en-US"/>
        </w:rPr>
        <w:t xml:space="preserve">, T. (2017). Enriching word vectors with </w:t>
      </w:r>
    </w:p>
    <w:p w14:paraId="4FE2A790" w14:textId="726F6B63" w:rsidR="008B441A" w:rsidRPr="00807778" w:rsidRDefault="008B441A" w:rsidP="000353EF">
      <w:pPr>
        <w:ind w:firstLine="708"/>
        <w:rPr>
          <w:rFonts w:ascii="Garamond" w:hAnsi="Garamond" w:cs="Arial"/>
          <w:color w:val="000000" w:themeColor="text1"/>
          <w:shd w:val="clear" w:color="auto" w:fill="FFFFFF"/>
          <w:lang w:val="en-US"/>
        </w:rPr>
      </w:pPr>
      <w:proofErr w:type="spellStart"/>
      <w:r w:rsidRPr="00807778">
        <w:rPr>
          <w:rFonts w:ascii="Garamond" w:hAnsi="Garamond" w:cs="Arial"/>
          <w:color w:val="000000" w:themeColor="text1"/>
          <w:shd w:val="clear" w:color="auto" w:fill="FFFFFF"/>
          <w:lang w:val="en-US"/>
        </w:rPr>
        <w:t>subword</w:t>
      </w:r>
      <w:proofErr w:type="spellEnd"/>
      <w:r w:rsidRPr="00807778">
        <w:rPr>
          <w:rFonts w:ascii="Garamond" w:hAnsi="Garamond" w:cs="Arial"/>
          <w:color w:val="000000" w:themeColor="text1"/>
          <w:shd w:val="clear" w:color="auto" w:fill="FFFFFF"/>
          <w:lang w:val="en-US"/>
        </w:rPr>
        <w:t xml:space="preserve"> information.</w:t>
      </w:r>
      <w:r w:rsidRPr="00807778">
        <w:rPr>
          <w:rStyle w:val="apple-converted-space"/>
          <w:rFonts w:ascii="Garamond" w:hAnsi="Garamond" w:cs="Arial"/>
          <w:color w:val="000000" w:themeColor="text1"/>
          <w:shd w:val="clear" w:color="auto" w:fill="FFFFFF"/>
          <w:lang w:val="en-US"/>
        </w:rPr>
        <w:t> </w:t>
      </w:r>
      <w:r w:rsidRPr="00807778">
        <w:rPr>
          <w:rFonts w:ascii="Garamond" w:hAnsi="Garamond" w:cs="Arial"/>
          <w:i/>
          <w:iCs/>
          <w:color w:val="000000" w:themeColor="text1"/>
          <w:lang w:val="en-US"/>
        </w:rPr>
        <w:t>Transactions of the Association for Computational Linguistics</w:t>
      </w:r>
      <w:r w:rsidRPr="00807778">
        <w:rPr>
          <w:rFonts w:ascii="Garamond" w:hAnsi="Garamond" w:cs="Arial"/>
          <w:color w:val="000000" w:themeColor="text1"/>
          <w:shd w:val="clear" w:color="auto" w:fill="FFFFFF"/>
          <w:lang w:val="en-US"/>
        </w:rPr>
        <w:t>,</w:t>
      </w:r>
      <w:r w:rsidRPr="00807778">
        <w:rPr>
          <w:rStyle w:val="apple-converted-space"/>
          <w:rFonts w:ascii="Garamond" w:hAnsi="Garamond" w:cs="Arial"/>
          <w:color w:val="000000" w:themeColor="text1"/>
          <w:shd w:val="clear" w:color="auto" w:fill="FFFFFF"/>
          <w:lang w:val="en-US"/>
        </w:rPr>
        <w:t> </w:t>
      </w:r>
      <w:r w:rsidRPr="00807778">
        <w:rPr>
          <w:rFonts w:ascii="Garamond" w:hAnsi="Garamond" w:cs="Arial"/>
          <w:i/>
          <w:iCs/>
          <w:color w:val="000000" w:themeColor="text1"/>
          <w:lang w:val="en-US"/>
        </w:rPr>
        <w:t>5</w:t>
      </w:r>
      <w:r w:rsidRPr="00807778">
        <w:rPr>
          <w:rFonts w:ascii="Garamond" w:hAnsi="Garamond" w:cs="Arial"/>
          <w:color w:val="000000" w:themeColor="text1"/>
          <w:shd w:val="clear" w:color="auto" w:fill="FFFFFF"/>
          <w:lang w:val="en-US"/>
        </w:rPr>
        <w:t>, 135-146.</w:t>
      </w:r>
    </w:p>
    <w:p w14:paraId="45432F7B" w14:textId="77777777" w:rsidR="0009598F" w:rsidRPr="00807778" w:rsidRDefault="0009598F" w:rsidP="0009598F">
      <w:pPr>
        <w:tabs>
          <w:tab w:val="left" w:pos="567"/>
        </w:tabs>
        <w:spacing w:line="300" w:lineRule="exact"/>
        <w:rPr>
          <w:rFonts w:ascii="Garamond" w:hAnsi="Garamond"/>
          <w:color w:val="000000" w:themeColor="text1"/>
          <w:lang w:val="en-GB"/>
        </w:rPr>
      </w:pPr>
    </w:p>
    <w:p w14:paraId="66693D75" w14:textId="5FD28A38" w:rsidR="000353EF" w:rsidRPr="00807778" w:rsidRDefault="0009598F" w:rsidP="000353EF">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Chang, J., Gerrish, S., Wang, C., Boyd-Graber, J. L., &amp; </w:t>
      </w:r>
      <w:proofErr w:type="spellStart"/>
      <w:r w:rsidRPr="00807778">
        <w:rPr>
          <w:rFonts w:ascii="Garamond" w:hAnsi="Garamond" w:cs="Arial"/>
          <w:color w:val="000000" w:themeColor="text1"/>
          <w:shd w:val="clear" w:color="auto" w:fill="FFFFFF"/>
          <w:lang w:val="en-US"/>
        </w:rPr>
        <w:t>Blei</w:t>
      </w:r>
      <w:proofErr w:type="spellEnd"/>
      <w:r w:rsidRPr="00807778">
        <w:rPr>
          <w:rFonts w:ascii="Garamond" w:hAnsi="Garamond" w:cs="Arial"/>
          <w:color w:val="000000" w:themeColor="text1"/>
          <w:shd w:val="clear" w:color="auto" w:fill="FFFFFF"/>
          <w:lang w:val="en-US"/>
        </w:rPr>
        <w:t xml:space="preserve">, D. M. (2009). Reading tea leaves: </w:t>
      </w:r>
    </w:p>
    <w:p w14:paraId="26255AEA" w14:textId="7D2A9A2A" w:rsidR="0009598F" w:rsidRPr="00807778" w:rsidRDefault="0009598F" w:rsidP="000353EF">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How</w:t>
      </w:r>
      <w:r w:rsidR="000353EF" w:rsidRPr="00807778">
        <w:rPr>
          <w:rFonts w:ascii="Garamond" w:hAnsi="Garamond" w:cs="Arial"/>
          <w:color w:val="000000" w:themeColor="text1"/>
          <w:shd w:val="clear" w:color="auto" w:fill="FFFFFF"/>
          <w:lang w:val="en-US"/>
        </w:rPr>
        <w:t xml:space="preserve"> </w:t>
      </w:r>
      <w:r w:rsidRPr="00807778">
        <w:rPr>
          <w:rFonts w:ascii="Garamond" w:hAnsi="Garamond" w:cs="Arial"/>
          <w:color w:val="000000" w:themeColor="text1"/>
          <w:shd w:val="clear" w:color="auto" w:fill="FFFFFF"/>
          <w:lang w:val="en-US"/>
        </w:rPr>
        <w:t>humans interpret topic models. In </w:t>
      </w:r>
      <w:r w:rsidRPr="00807778">
        <w:rPr>
          <w:rFonts w:ascii="Garamond" w:hAnsi="Garamond" w:cs="Arial"/>
          <w:i/>
          <w:iCs/>
          <w:color w:val="000000" w:themeColor="text1"/>
          <w:shd w:val="clear" w:color="auto" w:fill="FFFFFF"/>
          <w:lang w:val="en-US"/>
        </w:rPr>
        <w:t>Advances in neural information processing systems</w:t>
      </w:r>
      <w:r w:rsidRPr="00807778">
        <w:rPr>
          <w:rFonts w:ascii="Garamond" w:hAnsi="Garamond" w:cs="Arial"/>
          <w:color w:val="000000" w:themeColor="text1"/>
          <w:shd w:val="clear" w:color="auto" w:fill="FFFFFF"/>
          <w:lang w:val="en-US"/>
        </w:rPr>
        <w:t> (pp. 288-296).</w:t>
      </w:r>
    </w:p>
    <w:p w14:paraId="0801954C" w14:textId="7FED349E" w:rsidR="00D109D6" w:rsidRPr="00807778" w:rsidRDefault="00D109D6" w:rsidP="00D109D6">
      <w:pPr>
        <w:rPr>
          <w:rFonts w:ascii="Garamond" w:hAnsi="Garamond" w:cs="Arial"/>
          <w:color w:val="000000" w:themeColor="text1"/>
          <w:shd w:val="clear" w:color="auto" w:fill="FFFFFF"/>
          <w:lang w:val="en-US"/>
        </w:rPr>
      </w:pPr>
    </w:p>
    <w:p w14:paraId="270D6C63" w14:textId="77777777" w:rsidR="00D109D6" w:rsidRPr="00807778" w:rsidRDefault="00D109D6" w:rsidP="00D109D6">
      <w:pPr>
        <w:rPr>
          <w:rFonts w:ascii="Garamond" w:hAnsi="Garamond"/>
          <w:color w:val="000000" w:themeColor="text1"/>
          <w:lang w:val="en-US"/>
        </w:rPr>
      </w:pPr>
      <w:proofErr w:type="spellStart"/>
      <w:r w:rsidRPr="00807778">
        <w:rPr>
          <w:rFonts w:ascii="Garamond" w:hAnsi="Garamond" w:cs="Arial"/>
          <w:color w:val="000000" w:themeColor="text1"/>
          <w:shd w:val="clear" w:color="auto" w:fill="FFFFFF"/>
          <w:lang w:val="en-US"/>
        </w:rPr>
        <w:t>Charnov</w:t>
      </w:r>
      <w:proofErr w:type="spellEnd"/>
      <w:r w:rsidRPr="00807778">
        <w:rPr>
          <w:rFonts w:ascii="Garamond" w:hAnsi="Garamond" w:cs="Arial"/>
          <w:color w:val="000000" w:themeColor="text1"/>
          <w:shd w:val="clear" w:color="auto" w:fill="FFFFFF"/>
          <w:lang w:val="en-US"/>
        </w:rPr>
        <w:t>, E. L. (1976). Optimal foraging, the marginal value theorem.</w:t>
      </w:r>
    </w:p>
    <w:p w14:paraId="5E0B98C1" w14:textId="1AB12F0A" w:rsidR="00CB1E0D" w:rsidRPr="00807778" w:rsidRDefault="00CB1E0D" w:rsidP="00941D95">
      <w:pPr>
        <w:rPr>
          <w:ins w:id="15" w:author="Emma Schreurs" w:date="2020-01-28T13:39:00Z"/>
          <w:rFonts w:ascii="Garamond" w:hAnsi="Garamond" w:cs="Arial"/>
          <w:color w:val="000000" w:themeColor="text1"/>
          <w:shd w:val="clear" w:color="auto" w:fill="FFFFFF"/>
          <w:lang w:val="en-US"/>
        </w:rPr>
      </w:pPr>
    </w:p>
    <w:p w14:paraId="2B5A3CB1" w14:textId="487F8DEE" w:rsidR="00941D95" w:rsidRPr="008F5B4F" w:rsidRDefault="00CB1E0D" w:rsidP="00CB1E0D">
      <w:pPr>
        <w:rPr>
          <w:rFonts w:ascii="Garamond" w:hAnsi="Garamond" w:cs="Arial"/>
          <w:color w:val="000000" w:themeColor="text1"/>
          <w:shd w:val="clear" w:color="auto" w:fill="FFFFFF"/>
          <w:lang w:val="en-US"/>
        </w:rPr>
      </w:pPr>
      <w:proofErr w:type="spellStart"/>
      <w:ins w:id="16" w:author="Emma Schreurs" w:date="2020-01-28T13:39:00Z">
        <w:r w:rsidRPr="00807778">
          <w:rPr>
            <w:rFonts w:ascii="Garamond" w:hAnsi="Garamond" w:cs="Arial"/>
            <w:color w:val="000000" w:themeColor="text1"/>
            <w:shd w:val="clear" w:color="auto" w:fill="FFFFFF"/>
            <w:lang w:val="en-US"/>
            <w:rPrChange w:id="17" w:author="Emma Schreurs" w:date="2020-01-28T13:40:00Z">
              <w:rPr>
                <w:rFonts w:ascii="Arial" w:hAnsi="Arial" w:cs="Arial"/>
                <w:color w:val="222222"/>
                <w:sz w:val="20"/>
                <w:szCs w:val="20"/>
                <w:shd w:val="clear" w:color="auto" w:fill="FFFFFF"/>
              </w:rPr>
            </w:rPrChange>
          </w:rPr>
          <w:t>Cochocki</w:t>
        </w:r>
        <w:proofErr w:type="spellEnd"/>
        <w:r w:rsidRPr="00807778">
          <w:rPr>
            <w:rFonts w:ascii="Garamond" w:hAnsi="Garamond" w:cs="Arial"/>
            <w:color w:val="000000" w:themeColor="text1"/>
            <w:shd w:val="clear" w:color="auto" w:fill="FFFFFF"/>
            <w:lang w:val="en-US"/>
            <w:rPrChange w:id="18" w:author="Emma Schreurs" w:date="2020-01-28T13:40:00Z">
              <w:rPr>
                <w:rFonts w:ascii="Arial" w:hAnsi="Arial" w:cs="Arial"/>
                <w:color w:val="222222"/>
                <w:sz w:val="20"/>
                <w:szCs w:val="20"/>
                <w:shd w:val="clear" w:color="auto" w:fill="FFFFFF"/>
              </w:rPr>
            </w:rPrChange>
          </w:rPr>
          <w:t xml:space="preserve">, A., &amp; </w:t>
        </w:r>
        <w:proofErr w:type="spellStart"/>
        <w:r w:rsidRPr="00807778">
          <w:rPr>
            <w:rFonts w:ascii="Garamond" w:hAnsi="Garamond" w:cs="Arial"/>
            <w:color w:val="000000" w:themeColor="text1"/>
            <w:shd w:val="clear" w:color="auto" w:fill="FFFFFF"/>
            <w:lang w:val="en-US"/>
            <w:rPrChange w:id="19" w:author="Emma Schreurs" w:date="2020-01-28T13:40:00Z">
              <w:rPr>
                <w:rFonts w:ascii="Arial" w:hAnsi="Arial" w:cs="Arial"/>
                <w:color w:val="222222"/>
                <w:sz w:val="20"/>
                <w:szCs w:val="20"/>
                <w:shd w:val="clear" w:color="auto" w:fill="FFFFFF"/>
              </w:rPr>
            </w:rPrChange>
          </w:rPr>
          <w:t>Unbehauen</w:t>
        </w:r>
        <w:proofErr w:type="spellEnd"/>
        <w:r w:rsidRPr="00807778">
          <w:rPr>
            <w:rFonts w:ascii="Garamond" w:hAnsi="Garamond" w:cs="Arial"/>
            <w:color w:val="000000" w:themeColor="text1"/>
            <w:shd w:val="clear" w:color="auto" w:fill="FFFFFF"/>
            <w:lang w:val="en-US"/>
            <w:rPrChange w:id="20" w:author="Emma Schreurs" w:date="2020-01-28T13:40:00Z">
              <w:rPr>
                <w:rFonts w:ascii="Arial" w:hAnsi="Arial" w:cs="Arial"/>
                <w:color w:val="222222"/>
                <w:sz w:val="20"/>
                <w:szCs w:val="20"/>
                <w:shd w:val="clear" w:color="auto" w:fill="FFFFFF"/>
              </w:rPr>
            </w:rPrChange>
          </w:rPr>
          <w:t>, R. (1993). </w:t>
        </w:r>
        <w:r w:rsidRPr="00807778">
          <w:rPr>
            <w:rFonts w:ascii="Garamond" w:hAnsi="Garamond" w:cs="Arial"/>
            <w:i/>
            <w:iCs/>
            <w:color w:val="000000" w:themeColor="text1"/>
            <w:shd w:val="clear" w:color="auto" w:fill="FFFFFF"/>
            <w:lang w:val="en-US"/>
            <w:rPrChange w:id="21" w:author="Emma Schreurs" w:date="2020-01-28T13:40:00Z">
              <w:rPr>
                <w:rFonts w:ascii="Arial" w:hAnsi="Arial" w:cs="Arial"/>
                <w:i/>
                <w:iCs/>
                <w:color w:val="222222"/>
                <w:sz w:val="20"/>
                <w:szCs w:val="20"/>
                <w:shd w:val="clear" w:color="auto" w:fill="FFFFFF"/>
              </w:rPr>
            </w:rPrChange>
          </w:rPr>
          <w:t>Neural networks for optimization and signal processing</w:t>
        </w:r>
        <w:r w:rsidRPr="00807778">
          <w:rPr>
            <w:rFonts w:ascii="Garamond" w:hAnsi="Garamond" w:cs="Arial"/>
            <w:color w:val="000000" w:themeColor="text1"/>
            <w:shd w:val="clear" w:color="auto" w:fill="FFFFFF"/>
            <w:lang w:val="en-US"/>
            <w:rPrChange w:id="22" w:author="Emma Schreurs" w:date="2020-01-28T13:40:00Z">
              <w:rPr>
                <w:rFonts w:ascii="Arial" w:hAnsi="Arial" w:cs="Arial"/>
                <w:color w:val="222222"/>
                <w:sz w:val="20"/>
                <w:szCs w:val="20"/>
                <w:shd w:val="clear" w:color="auto" w:fill="FFFFFF"/>
              </w:rPr>
            </w:rPrChange>
          </w:rPr>
          <w:t xml:space="preserve">. </w:t>
        </w:r>
        <w:r w:rsidRPr="008F5B4F">
          <w:rPr>
            <w:rFonts w:ascii="Garamond" w:hAnsi="Garamond" w:cs="Arial"/>
            <w:color w:val="000000" w:themeColor="text1"/>
            <w:shd w:val="clear" w:color="auto" w:fill="FFFFFF"/>
            <w:lang w:val="en-US"/>
          </w:rPr>
          <w:t xml:space="preserve">John </w:t>
        </w:r>
      </w:ins>
    </w:p>
    <w:p w14:paraId="3AB3C391" w14:textId="70723222" w:rsidR="00CB1E0D" w:rsidRPr="00807778" w:rsidRDefault="00CB1E0D" w:rsidP="00941D95">
      <w:pPr>
        <w:ind w:firstLine="708"/>
        <w:rPr>
          <w:rFonts w:ascii="Garamond" w:hAnsi="Garamond" w:cs="Arial"/>
          <w:color w:val="000000" w:themeColor="text1"/>
          <w:shd w:val="clear" w:color="auto" w:fill="FFFFFF"/>
          <w:lang w:val="en-US"/>
        </w:rPr>
      </w:pPr>
      <w:ins w:id="23" w:author="Emma Schreurs" w:date="2020-01-28T13:39:00Z">
        <w:r w:rsidRPr="00807778">
          <w:rPr>
            <w:rFonts w:ascii="Garamond" w:hAnsi="Garamond" w:cs="Arial"/>
            <w:color w:val="000000" w:themeColor="text1"/>
            <w:shd w:val="clear" w:color="auto" w:fill="FFFFFF"/>
            <w:lang w:val="en-US"/>
          </w:rPr>
          <w:t>Wiley &amp; Sons, Inc.</w:t>
        </w:r>
      </w:ins>
    </w:p>
    <w:p w14:paraId="00209080" w14:textId="271691AB" w:rsidR="00941D95" w:rsidRPr="00807778" w:rsidRDefault="00941D95" w:rsidP="00941D95">
      <w:pPr>
        <w:ind w:firstLine="708"/>
        <w:rPr>
          <w:rFonts w:ascii="Garamond" w:hAnsi="Garamond" w:cs="Arial"/>
          <w:color w:val="000000" w:themeColor="text1"/>
          <w:shd w:val="clear" w:color="auto" w:fill="FFFFFF"/>
          <w:lang w:val="en-US"/>
        </w:rPr>
      </w:pPr>
    </w:p>
    <w:p w14:paraId="00512E79" w14:textId="77777777" w:rsidR="00941D95" w:rsidRPr="008F5B4F" w:rsidRDefault="00941D95" w:rsidP="00941D95">
      <w:pPr>
        <w:rPr>
          <w:rFonts w:ascii="Garamond" w:hAnsi="Garamond" w:cs="Arial"/>
          <w:color w:val="000000" w:themeColor="text1"/>
          <w:shd w:val="clear" w:color="auto" w:fill="FFFFFF"/>
          <w:lang w:val="en-US"/>
          <w:rPrChange w:id="24" w:author="Emma Schreurs" w:date="2020-01-27T15:38:00Z">
            <w:rPr>
              <w:rFonts w:ascii="Garamond" w:hAnsi="Garamond" w:cs="Arial"/>
              <w:color w:val="000000" w:themeColor="text1"/>
              <w:sz w:val="22"/>
              <w:szCs w:val="22"/>
              <w:shd w:val="clear" w:color="auto" w:fill="FFFFFF"/>
              <w:lang w:val="en-US"/>
            </w:rPr>
          </w:rPrChange>
        </w:rPr>
      </w:pPr>
      <w:proofErr w:type="spellStart"/>
      <w:r w:rsidRPr="00807778">
        <w:rPr>
          <w:rFonts w:ascii="Garamond" w:hAnsi="Garamond" w:cs="Arial"/>
          <w:color w:val="000000" w:themeColor="text1"/>
          <w:shd w:val="clear" w:color="auto" w:fill="FFFFFF"/>
          <w:lang w:val="en-US"/>
        </w:rPr>
        <w:t>Dippo</w:t>
      </w:r>
      <w:proofErr w:type="spellEnd"/>
      <w:r w:rsidRPr="00807778">
        <w:rPr>
          <w:rFonts w:ascii="Garamond" w:hAnsi="Garamond" w:cs="Arial"/>
          <w:color w:val="000000" w:themeColor="text1"/>
          <w:shd w:val="clear" w:color="auto" w:fill="FFFFFF"/>
          <w:lang w:val="en-US"/>
        </w:rPr>
        <w:t xml:space="preserve">, C., &amp; </w:t>
      </w:r>
      <w:proofErr w:type="spellStart"/>
      <w:r w:rsidRPr="00807778">
        <w:rPr>
          <w:rFonts w:ascii="Garamond" w:hAnsi="Garamond" w:cs="Arial"/>
          <w:color w:val="000000" w:themeColor="text1"/>
          <w:shd w:val="clear" w:color="auto" w:fill="FFFFFF"/>
          <w:lang w:val="en-US"/>
        </w:rPr>
        <w:t>Kudrowitz</w:t>
      </w:r>
      <w:proofErr w:type="spellEnd"/>
      <w:r w:rsidRPr="00807778">
        <w:rPr>
          <w:rFonts w:ascii="Garamond" w:hAnsi="Garamond" w:cs="Arial"/>
          <w:color w:val="000000" w:themeColor="text1"/>
          <w:shd w:val="clear" w:color="auto" w:fill="FFFFFF"/>
          <w:lang w:val="en-US"/>
        </w:rPr>
        <w:t>, B. (2013). Evaluating the alternative uses test of creativity. </w:t>
      </w:r>
      <w:r w:rsidRPr="008F5B4F">
        <w:rPr>
          <w:rFonts w:ascii="Garamond" w:hAnsi="Garamond" w:cs="Arial"/>
          <w:i/>
          <w:iCs/>
          <w:color w:val="000000" w:themeColor="text1"/>
          <w:shd w:val="clear" w:color="auto" w:fill="FFFFFF"/>
          <w:lang w:val="en-US"/>
          <w:rPrChange w:id="25" w:author="Emma Schreurs" w:date="2020-01-27T15:38:00Z">
            <w:rPr>
              <w:rFonts w:ascii="Garamond" w:hAnsi="Garamond" w:cs="Arial"/>
              <w:i/>
              <w:iCs/>
              <w:color w:val="000000" w:themeColor="text1"/>
              <w:sz w:val="22"/>
              <w:szCs w:val="22"/>
              <w:shd w:val="clear" w:color="auto" w:fill="FFFFFF"/>
              <w:lang w:val="en-US"/>
            </w:rPr>
          </w:rPrChange>
        </w:rPr>
        <w:t>2013 NCUR</w:t>
      </w:r>
      <w:r w:rsidRPr="008F5B4F">
        <w:rPr>
          <w:rFonts w:ascii="Garamond" w:hAnsi="Garamond" w:cs="Arial"/>
          <w:color w:val="000000" w:themeColor="text1"/>
          <w:shd w:val="clear" w:color="auto" w:fill="FFFFFF"/>
          <w:lang w:val="en-US"/>
          <w:rPrChange w:id="26" w:author="Emma Schreurs" w:date="2020-01-27T15:38:00Z">
            <w:rPr>
              <w:rFonts w:ascii="Garamond" w:hAnsi="Garamond" w:cs="Arial"/>
              <w:color w:val="000000" w:themeColor="text1"/>
              <w:sz w:val="22"/>
              <w:szCs w:val="22"/>
              <w:shd w:val="clear" w:color="auto" w:fill="FFFFFF"/>
              <w:lang w:val="en-US"/>
            </w:rPr>
          </w:rPrChange>
        </w:rPr>
        <w:t>.</w:t>
      </w:r>
    </w:p>
    <w:p w14:paraId="1A66515A" w14:textId="77777777" w:rsidR="00CB1E0D" w:rsidRPr="00807778" w:rsidRDefault="00CB1E0D">
      <w:pPr>
        <w:rPr>
          <w:rFonts w:ascii="Garamond" w:hAnsi="Garamond" w:cs="Arial"/>
          <w:color w:val="000000" w:themeColor="text1"/>
          <w:shd w:val="clear" w:color="auto" w:fill="FFFFFF"/>
          <w:lang w:val="en-US"/>
        </w:rPr>
        <w:pPrChange w:id="27" w:author="Emma Schreurs" w:date="2020-01-28T13:39:00Z">
          <w:pPr>
            <w:ind w:firstLine="708"/>
          </w:pPr>
        </w:pPrChange>
      </w:pPr>
    </w:p>
    <w:p w14:paraId="2C4FE67C" w14:textId="269D5AB0" w:rsidR="00941D95" w:rsidRPr="00807778" w:rsidRDefault="00127DCD" w:rsidP="00941D95">
      <w:pPr>
        <w:rPr>
          <w:rFonts w:ascii="Garamond" w:hAnsi="Garamond" w:cs="Arial"/>
          <w:color w:val="000000" w:themeColor="text1"/>
          <w:shd w:val="clear" w:color="auto" w:fill="FFFFFF"/>
          <w:lang w:val="en-US"/>
        </w:rPr>
      </w:pPr>
      <w:proofErr w:type="spellStart"/>
      <w:ins w:id="28" w:author="Emma Schreurs" w:date="2020-01-28T13:36:00Z">
        <w:r w:rsidRPr="00807778">
          <w:rPr>
            <w:rFonts w:ascii="Garamond" w:hAnsi="Garamond" w:cs="Arial"/>
            <w:color w:val="000000" w:themeColor="text1"/>
            <w:shd w:val="clear" w:color="auto" w:fill="FFFFFF"/>
            <w:lang w:val="en-US"/>
            <w:rPrChange w:id="29" w:author="Emma Schreurs" w:date="2020-01-28T13:36:00Z">
              <w:rPr>
                <w:rFonts w:ascii="Arial" w:hAnsi="Arial" w:cs="Arial"/>
                <w:color w:val="222222"/>
                <w:sz w:val="20"/>
                <w:szCs w:val="20"/>
                <w:shd w:val="clear" w:color="auto" w:fill="FFFFFF"/>
              </w:rPr>
            </w:rPrChange>
          </w:rPr>
          <w:t>Dreiseitl</w:t>
        </w:r>
        <w:proofErr w:type="spellEnd"/>
        <w:r w:rsidRPr="00807778">
          <w:rPr>
            <w:rFonts w:ascii="Garamond" w:hAnsi="Garamond" w:cs="Arial"/>
            <w:color w:val="000000" w:themeColor="text1"/>
            <w:shd w:val="clear" w:color="auto" w:fill="FFFFFF"/>
            <w:lang w:val="en-US"/>
            <w:rPrChange w:id="30" w:author="Emma Schreurs" w:date="2020-01-28T13:36:00Z">
              <w:rPr>
                <w:rFonts w:ascii="Arial" w:hAnsi="Arial" w:cs="Arial"/>
                <w:color w:val="222222"/>
                <w:sz w:val="20"/>
                <w:szCs w:val="20"/>
                <w:shd w:val="clear" w:color="auto" w:fill="FFFFFF"/>
              </w:rPr>
            </w:rPrChange>
          </w:rPr>
          <w:t xml:space="preserve">, S., &amp; Ohno-Machado, L. (2002). Logistic regression and artificial neural network </w:t>
        </w:r>
      </w:ins>
    </w:p>
    <w:p w14:paraId="3FE61502" w14:textId="57888B2B" w:rsidR="00127DCD" w:rsidRPr="008F5B4F" w:rsidRDefault="00127DCD" w:rsidP="00941D95">
      <w:pPr>
        <w:ind w:left="708"/>
        <w:rPr>
          <w:ins w:id="31" w:author="Emma Schreurs" w:date="2020-01-28T13:36:00Z"/>
          <w:rFonts w:ascii="Garamond" w:hAnsi="Garamond"/>
          <w:color w:val="000000" w:themeColor="text1"/>
        </w:rPr>
      </w:pPr>
      <w:ins w:id="32" w:author="Emma Schreurs" w:date="2020-01-28T13:36:00Z">
        <w:r w:rsidRPr="00807778">
          <w:rPr>
            <w:rFonts w:ascii="Garamond" w:hAnsi="Garamond" w:cs="Arial"/>
            <w:color w:val="000000" w:themeColor="text1"/>
            <w:shd w:val="clear" w:color="auto" w:fill="FFFFFF"/>
            <w:lang w:val="en-US"/>
            <w:rPrChange w:id="33" w:author="Emma Schreurs" w:date="2020-01-28T13:36:00Z">
              <w:rPr>
                <w:rFonts w:ascii="Arial" w:hAnsi="Arial" w:cs="Arial"/>
                <w:color w:val="222222"/>
                <w:sz w:val="20"/>
                <w:szCs w:val="20"/>
                <w:shd w:val="clear" w:color="auto" w:fill="FFFFFF"/>
              </w:rPr>
            </w:rPrChange>
          </w:rPr>
          <w:t>classification models: a methodology review. </w:t>
        </w:r>
        <w:r w:rsidRPr="008F5B4F">
          <w:rPr>
            <w:rFonts w:ascii="Garamond" w:hAnsi="Garamond" w:cs="Arial"/>
            <w:i/>
            <w:iCs/>
            <w:color w:val="000000" w:themeColor="text1"/>
            <w:shd w:val="clear" w:color="auto" w:fill="FFFFFF"/>
          </w:rPr>
          <w:t xml:space="preserve">Journal of </w:t>
        </w:r>
        <w:proofErr w:type="spellStart"/>
        <w:r w:rsidRPr="008F5B4F">
          <w:rPr>
            <w:rFonts w:ascii="Garamond" w:hAnsi="Garamond" w:cs="Arial"/>
            <w:i/>
            <w:iCs/>
            <w:color w:val="000000" w:themeColor="text1"/>
            <w:shd w:val="clear" w:color="auto" w:fill="FFFFFF"/>
          </w:rPr>
          <w:t>biomedical</w:t>
        </w:r>
        <w:proofErr w:type="spellEnd"/>
        <w:r w:rsidRPr="008F5B4F">
          <w:rPr>
            <w:rFonts w:ascii="Garamond" w:hAnsi="Garamond" w:cs="Arial"/>
            <w:i/>
            <w:iCs/>
            <w:color w:val="000000" w:themeColor="text1"/>
            <w:shd w:val="clear" w:color="auto" w:fill="FFFFFF"/>
          </w:rPr>
          <w:t xml:space="preserve"> </w:t>
        </w:r>
        <w:proofErr w:type="spellStart"/>
        <w:r w:rsidRPr="008F5B4F">
          <w:rPr>
            <w:rFonts w:ascii="Garamond" w:hAnsi="Garamond" w:cs="Arial"/>
            <w:i/>
            <w:iCs/>
            <w:color w:val="000000" w:themeColor="text1"/>
            <w:shd w:val="clear" w:color="auto" w:fill="FFFFFF"/>
          </w:rPr>
          <w:t>informatics</w:t>
        </w:r>
        <w:proofErr w:type="spellEnd"/>
        <w:r w:rsidRPr="008F5B4F">
          <w:rPr>
            <w:rFonts w:ascii="Garamond" w:hAnsi="Garamond" w:cs="Arial"/>
            <w:color w:val="000000" w:themeColor="text1"/>
            <w:shd w:val="clear" w:color="auto" w:fill="FFFFFF"/>
          </w:rPr>
          <w:t>, </w:t>
        </w:r>
        <w:r w:rsidRPr="008F5B4F">
          <w:rPr>
            <w:rFonts w:ascii="Garamond" w:hAnsi="Garamond" w:cs="Arial"/>
            <w:i/>
            <w:iCs/>
            <w:color w:val="000000" w:themeColor="text1"/>
            <w:shd w:val="clear" w:color="auto" w:fill="FFFFFF"/>
          </w:rPr>
          <w:t>35</w:t>
        </w:r>
        <w:r w:rsidRPr="008F5B4F">
          <w:rPr>
            <w:rFonts w:ascii="Garamond" w:hAnsi="Garamond" w:cs="Arial"/>
            <w:color w:val="000000" w:themeColor="text1"/>
            <w:shd w:val="clear" w:color="auto" w:fill="FFFFFF"/>
          </w:rPr>
          <w:t>(5-6), 352-359.</w:t>
        </w:r>
      </w:ins>
    </w:p>
    <w:p w14:paraId="5C7ED401" w14:textId="77777777" w:rsidR="00127DCD" w:rsidRPr="008F5B4F" w:rsidRDefault="00127DCD">
      <w:pPr>
        <w:rPr>
          <w:rFonts w:ascii="Garamond" w:hAnsi="Garamond"/>
          <w:color w:val="000000" w:themeColor="text1"/>
          <w:rPrChange w:id="34" w:author="Emma Schreurs" w:date="2020-01-28T13:36:00Z">
            <w:rPr>
              <w:rFonts w:ascii="Garamond" w:hAnsi="Garamond" w:cs="Arial"/>
              <w:color w:val="000000" w:themeColor="text1"/>
              <w:sz w:val="22"/>
              <w:szCs w:val="22"/>
              <w:lang w:val="en-US"/>
            </w:rPr>
          </w:rPrChange>
        </w:rPr>
        <w:pPrChange w:id="35" w:author="Emma Schreurs" w:date="2020-01-28T13:36:00Z">
          <w:pPr>
            <w:shd w:val="clear" w:color="auto" w:fill="FFFFFF"/>
            <w:spacing w:before="360" w:after="360"/>
          </w:pPr>
        </w:pPrChange>
      </w:pPr>
    </w:p>
    <w:p w14:paraId="79ED7D8D" w14:textId="141E54CD" w:rsidR="00FF03F6" w:rsidRDefault="00FF03F6" w:rsidP="00FF03F6">
      <w:pPr>
        <w:rPr>
          <w:rFonts w:ascii="Garamond" w:hAnsi="Garamond" w:cs="Arial"/>
          <w:color w:val="000000" w:themeColor="text1"/>
          <w:shd w:val="clear" w:color="auto" w:fill="FFFFFF"/>
          <w:lang w:val="en-US"/>
        </w:rPr>
      </w:pPr>
      <w:r w:rsidRPr="00FF03F6">
        <w:rPr>
          <w:rFonts w:ascii="Garamond" w:hAnsi="Garamond" w:cs="Arial"/>
          <w:color w:val="000000" w:themeColor="text1"/>
          <w:shd w:val="clear" w:color="auto" w:fill="FFFFFF"/>
        </w:rPr>
        <w:t xml:space="preserve">De </w:t>
      </w:r>
      <w:proofErr w:type="spellStart"/>
      <w:r w:rsidR="00365CE3" w:rsidRPr="00FF03F6">
        <w:rPr>
          <w:rFonts w:ascii="Garamond" w:hAnsi="Garamond" w:cs="Arial"/>
          <w:color w:val="000000" w:themeColor="text1"/>
          <w:shd w:val="clear" w:color="auto" w:fill="FFFFFF"/>
        </w:rPr>
        <w:t>Dreu</w:t>
      </w:r>
      <w:proofErr w:type="spellEnd"/>
      <w:r w:rsidR="00365CE3" w:rsidRPr="00FF03F6">
        <w:rPr>
          <w:rFonts w:ascii="Garamond" w:hAnsi="Garamond" w:cs="Arial"/>
          <w:color w:val="000000" w:themeColor="text1"/>
          <w:shd w:val="clear" w:color="auto" w:fill="FFFFFF"/>
        </w:rPr>
        <w:t xml:space="preserve">, C. K. D., </w:t>
      </w:r>
      <w:proofErr w:type="spellStart"/>
      <w:r w:rsidR="00365CE3" w:rsidRPr="00FF03F6">
        <w:rPr>
          <w:rFonts w:ascii="Garamond" w:hAnsi="Garamond" w:cs="Arial"/>
          <w:color w:val="000000" w:themeColor="text1"/>
          <w:shd w:val="clear" w:color="auto" w:fill="FFFFFF"/>
        </w:rPr>
        <w:t>Nijstad</w:t>
      </w:r>
      <w:proofErr w:type="spellEnd"/>
      <w:r w:rsidR="00365CE3" w:rsidRPr="00FF03F6">
        <w:rPr>
          <w:rFonts w:ascii="Garamond" w:hAnsi="Garamond" w:cs="Arial"/>
          <w:color w:val="000000" w:themeColor="text1"/>
          <w:shd w:val="clear" w:color="auto" w:fill="FFFFFF"/>
        </w:rPr>
        <w:t xml:space="preserve">, B. A., &amp; Baas, M. (2011). </w:t>
      </w:r>
      <w:r w:rsidR="00365CE3" w:rsidRPr="00807778">
        <w:rPr>
          <w:rFonts w:ascii="Garamond" w:hAnsi="Garamond" w:cs="Arial"/>
          <w:color w:val="000000" w:themeColor="text1"/>
          <w:shd w:val="clear" w:color="auto" w:fill="FFFFFF"/>
          <w:lang w:val="en-US"/>
        </w:rPr>
        <w:t xml:space="preserve">Behavioral activation links to creativity </w:t>
      </w:r>
    </w:p>
    <w:p w14:paraId="2C99FA24" w14:textId="1071D462" w:rsidR="00056810" w:rsidRDefault="00365CE3" w:rsidP="00FF03F6">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because of increased cognitive flexibility. </w:t>
      </w:r>
      <w:r w:rsidRPr="00807778">
        <w:rPr>
          <w:rFonts w:ascii="Garamond" w:hAnsi="Garamond" w:cs="Arial"/>
          <w:i/>
          <w:iCs/>
          <w:color w:val="000000" w:themeColor="text1"/>
          <w:shd w:val="clear" w:color="auto" w:fill="FFFFFF"/>
          <w:lang w:val="en-US"/>
        </w:rPr>
        <w:t>Social Psychological and Personality Science</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2</w:t>
      </w:r>
      <w:r w:rsidRPr="00807778">
        <w:rPr>
          <w:rFonts w:ascii="Garamond" w:hAnsi="Garamond" w:cs="Arial"/>
          <w:color w:val="000000" w:themeColor="text1"/>
          <w:shd w:val="clear" w:color="auto" w:fill="FFFFFF"/>
          <w:lang w:val="en-US"/>
        </w:rPr>
        <w:t>(1), 72-80.</w:t>
      </w:r>
    </w:p>
    <w:p w14:paraId="40D6600C" w14:textId="60912440" w:rsidR="00FF03F6" w:rsidRPr="00FF03F6" w:rsidRDefault="00FF03F6" w:rsidP="00AB60DB">
      <w:pPr>
        <w:ind w:firstLine="708"/>
        <w:rPr>
          <w:rFonts w:ascii="Garamond" w:hAnsi="Garamond" w:cs="Arial"/>
          <w:color w:val="000000" w:themeColor="text1"/>
          <w:shd w:val="clear" w:color="auto" w:fill="FFFFFF"/>
          <w:lang w:val="en-US"/>
        </w:rPr>
      </w:pPr>
    </w:p>
    <w:p w14:paraId="3BC1E6B7" w14:textId="7231C64D" w:rsidR="00FF03F6" w:rsidRPr="00FF03F6" w:rsidRDefault="00FF03F6" w:rsidP="00FF03F6">
      <w:pPr>
        <w:rPr>
          <w:rFonts w:ascii="Garamond" w:hAnsi="Garamond" w:cs="Arial"/>
          <w:color w:val="000000" w:themeColor="text1"/>
          <w:shd w:val="clear" w:color="auto" w:fill="FFFFFF"/>
          <w:lang w:val="en-US"/>
        </w:rPr>
      </w:pPr>
      <w:r w:rsidRPr="00FF03F6">
        <w:rPr>
          <w:rFonts w:ascii="Garamond" w:hAnsi="Garamond" w:cs="Arial"/>
          <w:color w:val="000000" w:themeColor="text1"/>
          <w:shd w:val="clear" w:color="auto" w:fill="FFFFFF"/>
        </w:rPr>
        <w:t xml:space="preserve">De </w:t>
      </w:r>
      <w:proofErr w:type="spellStart"/>
      <w:r w:rsidRPr="00FF03F6">
        <w:rPr>
          <w:rFonts w:ascii="Garamond" w:hAnsi="Garamond" w:cs="Arial"/>
          <w:color w:val="000000" w:themeColor="text1"/>
          <w:shd w:val="clear" w:color="auto" w:fill="FFFFFF"/>
        </w:rPr>
        <w:t>Dreu</w:t>
      </w:r>
      <w:proofErr w:type="spellEnd"/>
      <w:r w:rsidRPr="00FF03F6">
        <w:rPr>
          <w:rFonts w:ascii="Garamond" w:hAnsi="Garamond" w:cs="Arial"/>
          <w:color w:val="000000" w:themeColor="text1"/>
          <w:shd w:val="clear" w:color="auto" w:fill="FFFFFF"/>
        </w:rPr>
        <w:t xml:space="preserve">, C. K., Baas, M., &amp; </w:t>
      </w:r>
      <w:proofErr w:type="spellStart"/>
      <w:r w:rsidRPr="00FF03F6">
        <w:rPr>
          <w:rFonts w:ascii="Garamond" w:hAnsi="Garamond" w:cs="Arial"/>
          <w:color w:val="000000" w:themeColor="text1"/>
          <w:shd w:val="clear" w:color="auto" w:fill="FFFFFF"/>
        </w:rPr>
        <w:t>Nijstad</w:t>
      </w:r>
      <w:proofErr w:type="spellEnd"/>
      <w:r w:rsidRPr="00FF03F6">
        <w:rPr>
          <w:rFonts w:ascii="Garamond" w:hAnsi="Garamond" w:cs="Arial"/>
          <w:color w:val="000000" w:themeColor="text1"/>
          <w:shd w:val="clear" w:color="auto" w:fill="FFFFFF"/>
        </w:rPr>
        <w:t xml:space="preserve">, B. A. (2008). </w:t>
      </w:r>
      <w:r w:rsidRPr="00FF03F6">
        <w:rPr>
          <w:rFonts w:ascii="Garamond" w:hAnsi="Garamond" w:cs="Arial"/>
          <w:color w:val="000000" w:themeColor="text1"/>
          <w:shd w:val="clear" w:color="auto" w:fill="FFFFFF"/>
          <w:lang w:val="en-US"/>
        </w:rPr>
        <w:t xml:space="preserve">Hedonic tone and activation level in the </w:t>
      </w:r>
    </w:p>
    <w:p w14:paraId="3B289F17" w14:textId="5FB7F6B9" w:rsidR="00FF03F6" w:rsidRDefault="00FF03F6" w:rsidP="00FF03F6">
      <w:pPr>
        <w:ind w:left="708"/>
        <w:rPr>
          <w:rFonts w:ascii="Garamond" w:hAnsi="Garamond" w:cs="Arial"/>
          <w:color w:val="000000" w:themeColor="text1"/>
          <w:shd w:val="clear" w:color="auto" w:fill="FFFFFF"/>
          <w:lang w:val="en-US"/>
        </w:rPr>
      </w:pPr>
      <w:r w:rsidRPr="00FF03F6">
        <w:rPr>
          <w:rFonts w:ascii="Garamond" w:hAnsi="Garamond" w:cs="Arial"/>
          <w:color w:val="000000" w:themeColor="text1"/>
          <w:shd w:val="clear" w:color="auto" w:fill="FFFFFF"/>
          <w:lang w:val="en-US"/>
        </w:rPr>
        <w:t>mood-creativity link: toward a dual pathway to creativity model. </w:t>
      </w:r>
      <w:r w:rsidRPr="00FF03F6">
        <w:rPr>
          <w:rFonts w:ascii="Garamond" w:hAnsi="Garamond" w:cs="Arial"/>
          <w:i/>
          <w:iCs/>
          <w:color w:val="000000" w:themeColor="text1"/>
          <w:shd w:val="clear" w:color="auto" w:fill="FFFFFF"/>
          <w:lang w:val="en-US"/>
        </w:rPr>
        <w:t>Journal of personality and social psychology</w:t>
      </w:r>
      <w:r w:rsidRPr="00FF03F6">
        <w:rPr>
          <w:rFonts w:ascii="Garamond" w:hAnsi="Garamond" w:cs="Arial"/>
          <w:color w:val="000000" w:themeColor="text1"/>
          <w:shd w:val="clear" w:color="auto" w:fill="FFFFFF"/>
          <w:lang w:val="en-US"/>
        </w:rPr>
        <w:t>, </w:t>
      </w:r>
      <w:r w:rsidRPr="00FF03F6">
        <w:rPr>
          <w:rFonts w:ascii="Garamond" w:hAnsi="Garamond" w:cs="Arial"/>
          <w:i/>
          <w:iCs/>
          <w:color w:val="000000" w:themeColor="text1"/>
          <w:shd w:val="clear" w:color="auto" w:fill="FFFFFF"/>
          <w:lang w:val="en-US"/>
        </w:rPr>
        <w:t>94</w:t>
      </w:r>
      <w:r w:rsidRPr="00FF03F6">
        <w:rPr>
          <w:rFonts w:ascii="Garamond" w:hAnsi="Garamond" w:cs="Arial"/>
          <w:color w:val="000000" w:themeColor="text1"/>
          <w:shd w:val="clear" w:color="auto" w:fill="FFFFFF"/>
          <w:lang w:val="en-US"/>
        </w:rPr>
        <w:t>(5), 739.</w:t>
      </w:r>
    </w:p>
    <w:p w14:paraId="063E4159" w14:textId="3CE56F32" w:rsidR="003C3ADE" w:rsidRDefault="003C3ADE" w:rsidP="003C3ADE">
      <w:pPr>
        <w:rPr>
          <w:rFonts w:ascii="Garamond" w:hAnsi="Garamond" w:cs="Arial"/>
          <w:color w:val="000000" w:themeColor="text1"/>
          <w:shd w:val="clear" w:color="auto" w:fill="FFFFFF"/>
          <w:lang w:val="en-US"/>
        </w:rPr>
      </w:pPr>
    </w:p>
    <w:p w14:paraId="531D3EDC" w14:textId="00935D81" w:rsidR="003C3ADE" w:rsidRDefault="003C3ADE" w:rsidP="003C3ADE">
      <w:pPr>
        <w:rPr>
          <w:rFonts w:ascii="Garamond" w:hAnsi="Garamond" w:cs="Arial"/>
          <w:color w:val="000000" w:themeColor="text1"/>
          <w:shd w:val="clear" w:color="auto" w:fill="FFFFFF"/>
          <w:lang w:val="en-US"/>
        </w:rPr>
      </w:pPr>
      <w:proofErr w:type="spellStart"/>
      <w:r w:rsidRPr="003C3ADE">
        <w:rPr>
          <w:rFonts w:ascii="Garamond" w:hAnsi="Garamond" w:cs="Arial"/>
          <w:color w:val="000000" w:themeColor="text1"/>
          <w:shd w:val="clear" w:color="auto" w:fill="FFFFFF"/>
          <w:lang w:val="en-US"/>
        </w:rPr>
        <w:t>Elsaadawy</w:t>
      </w:r>
      <w:proofErr w:type="spellEnd"/>
      <w:r w:rsidRPr="003C3ADE">
        <w:rPr>
          <w:rFonts w:ascii="Garamond" w:hAnsi="Garamond" w:cs="Arial"/>
          <w:color w:val="000000" w:themeColor="text1"/>
          <w:shd w:val="clear" w:color="auto" w:fill="FFFFFF"/>
          <w:lang w:val="en-US"/>
        </w:rPr>
        <w:t xml:space="preserve">, A., </w:t>
      </w:r>
      <w:proofErr w:type="spellStart"/>
      <w:r w:rsidRPr="003C3ADE">
        <w:rPr>
          <w:rFonts w:ascii="Garamond" w:hAnsi="Garamond" w:cs="Arial"/>
          <w:color w:val="000000" w:themeColor="text1"/>
          <w:shd w:val="clear" w:color="auto" w:fill="FFFFFF"/>
          <w:lang w:val="en-US"/>
        </w:rPr>
        <w:t>Torki</w:t>
      </w:r>
      <w:proofErr w:type="spellEnd"/>
      <w:r w:rsidRPr="003C3ADE">
        <w:rPr>
          <w:rFonts w:ascii="Garamond" w:hAnsi="Garamond" w:cs="Arial"/>
          <w:color w:val="000000" w:themeColor="text1"/>
          <w:shd w:val="clear" w:color="auto" w:fill="FFFFFF"/>
          <w:lang w:val="en-US"/>
        </w:rPr>
        <w:t xml:space="preserve">, M., &amp; </w:t>
      </w:r>
      <w:proofErr w:type="spellStart"/>
      <w:r w:rsidRPr="003C3ADE">
        <w:rPr>
          <w:rFonts w:ascii="Garamond" w:hAnsi="Garamond" w:cs="Arial"/>
          <w:color w:val="000000" w:themeColor="text1"/>
          <w:shd w:val="clear" w:color="auto" w:fill="FFFFFF"/>
          <w:lang w:val="en-US"/>
        </w:rPr>
        <w:t>Ei-Makky</w:t>
      </w:r>
      <w:proofErr w:type="spellEnd"/>
      <w:r w:rsidRPr="003C3ADE">
        <w:rPr>
          <w:rFonts w:ascii="Garamond" w:hAnsi="Garamond" w:cs="Arial"/>
          <w:color w:val="000000" w:themeColor="text1"/>
          <w:shd w:val="clear" w:color="auto" w:fill="FFFFFF"/>
          <w:lang w:val="en-US"/>
        </w:rPr>
        <w:t xml:space="preserve">, N. (2018, December). A Text Classifier Using Weighted </w:t>
      </w:r>
    </w:p>
    <w:p w14:paraId="48E7A502" w14:textId="0CE5488F" w:rsidR="003C3ADE" w:rsidRPr="003C3ADE" w:rsidRDefault="003C3ADE" w:rsidP="003C3ADE">
      <w:pPr>
        <w:ind w:left="708"/>
        <w:rPr>
          <w:rFonts w:ascii="Garamond" w:hAnsi="Garamond"/>
          <w:color w:val="000000" w:themeColor="text1"/>
          <w:lang w:val="en-US"/>
        </w:rPr>
      </w:pPr>
      <w:r w:rsidRPr="003C3ADE">
        <w:rPr>
          <w:rFonts w:ascii="Garamond" w:hAnsi="Garamond" w:cs="Arial"/>
          <w:color w:val="000000" w:themeColor="text1"/>
          <w:shd w:val="clear" w:color="auto" w:fill="FFFFFF"/>
          <w:lang w:val="en-US"/>
        </w:rPr>
        <w:t>Average Word Embedding. In</w:t>
      </w:r>
      <w:r w:rsidRPr="003C3ADE">
        <w:rPr>
          <w:rStyle w:val="apple-converted-space"/>
          <w:rFonts w:ascii="Garamond" w:hAnsi="Garamond" w:cs="Arial"/>
          <w:color w:val="000000" w:themeColor="text1"/>
          <w:shd w:val="clear" w:color="auto" w:fill="FFFFFF"/>
          <w:lang w:val="en-US"/>
        </w:rPr>
        <w:t> </w:t>
      </w:r>
      <w:r w:rsidRPr="003C3ADE">
        <w:rPr>
          <w:rFonts w:ascii="Garamond" w:hAnsi="Garamond" w:cs="Arial"/>
          <w:i/>
          <w:iCs/>
          <w:color w:val="000000" w:themeColor="text1"/>
          <w:lang w:val="en-US"/>
        </w:rPr>
        <w:t>2018 International Japan-Africa Conference on Electronics, Communications and Computations (JAC-ECC)</w:t>
      </w:r>
      <w:r w:rsidRPr="003C3ADE">
        <w:rPr>
          <w:rStyle w:val="apple-converted-space"/>
          <w:rFonts w:ascii="Garamond" w:hAnsi="Garamond" w:cs="Arial"/>
          <w:color w:val="000000" w:themeColor="text1"/>
          <w:shd w:val="clear" w:color="auto" w:fill="FFFFFF"/>
          <w:lang w:val="en-US"/>
        </w:rPr>
        <w:t> </w:t>
      </w:r>
      <w:r w:rsidRPr="003C3ADE">
        <w:rPr>
          <w:rFonts w:ascii="Garamond" w:hAnsi="Garamond" w:cs="Arial"/>
          <w:color w:val="000000" w:themeColor="text1"/>
          <w:shd w:val="clear" w:color="auto" w:fill="FFFFFF"/>
          <w:lang w:val="en-US"/>
        </w:rPr>
        <w:t>(pp. 151-154). IEEE.</w:t>
      </w:r>
    </w:p>
    <w:p w14:paraId="3F244FD0" w14:textId="77777777" w:rsidR="00056810" w:rsidRPr="00807778" w:rsidRDefault="00056810" w:rsidP="0009598F">
      <w:pPr>
        <w:rPr>
          <w:rFonts w:ascii="Garamond" w:hAnsi="Garamond" w:cs="Arial"/>
          <w:color w:val="000000" w:themeColor="text1"/>
          <w:shd w:val="clear" w:color="auto" w:fill="FFFFFF"/>
          <w:lang w:val="en-US"/>
        </w:rPr>
      </w:pPr>
    </w:p>
    <w:p w14:paraId="7C4E18B1" w14:textId="40E8E53F" w:rsidR="00AB60DB" w:rsidRPr="00807778" w:rsidRDefault="0009598F" w:rsidP="00AB60DB">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Fu, W. T., &amp; </w:t>
      </w:r>
      <w:proofErr w:type="spellStart"/>
      <w:r w:rsidRPr="00807778">
        <w:rPr>
          <w:rFonts w:ascii="Garamond" w:hAnsi="Garamond" w:cs="Arial"/>
          <w:color w:val="000000" w:themeColor="text1"/>
          <w:shd w:val="clear" w:color="auto" w:fill="FFFFFF"/>
          <w:lang w:val="en-US"/>
        </w:rPr>
        <w:t>Pirolli</w:t>
      </w:r>
      <w:proofErr w:type="spellEnd"/>
      <w:r w:rsidRPr="00807778">
        <w:rPr>
          <w:rFonts w:ascii="Garamond" w:hAnsi="Garamond" w:cs="Arial"/>
          <w:color w:val="000000" w:themeColor="text1"/>
          <w:shd w:val="clear" w:color="auto" w:fill="FFFFFF"/>
          <w:lang w:val="en-US"/>
        </w:rPr>
        <w:t xml:space="preserve">, P. (2007). SNIF-ACT: A cognitive model of user navigation on the World </w:t>
      </w:r>
    </w:p>
    <w:p w14:paraId="52FE17FF" w14:textId="153062E1" w:rsidR="0009598F" w:rsidRPr="00807778" w:rsidRDefault="0009598F" w:rsidP="00AB60DB">
      <w:pPr>
        <w:ind w:firstLine="708"/>
        <w:rPr>
          <w:ins w:id="36" w:author="Emma Schreurs" w:date="2020-01-28T12:09:00Z"/>
          <w:rFonts w:ascii="Garamond" w:hAnsi="Garamond" w:cs="Arial"/>
          <w:color w:val="000000" w:themeColor="text1"/>
          <w:shd w:val="clear" w:color="auto" w:fill="FFFFFF"/>
          <w:lang w:val="en-US"/>
          <w:rPrChange w:id="37" w:author="Emma Schreurs" w:date="2020-01-28T12:09:00Z">
            <w:rPr>
              <w:ins w:id="38" w:author="Emma Schreurs" w:date="2020-01-28T12:09:00Z"/>
              <w:rFonts w:ascii="Garamond" w:hAnsi="Garamond" w:cs="Arial"/>
              <w:color w:val="000000" w:themeColor="text1"/>
              <w:sz w:val="22"/>
              <w:szCs w:val="22"/>
              <w:shd w:val="clear" w:color="auto" w:fill="FFFFFF"/>
              <w:lang w:val="en-US"/>
            </w:rPr>
          </w:rPrChange>
        </w:rPr>
      </w:pPr>
      <w:r w:rsidRPr="00807778">
        <w:rPr>
          <w:rFonts w:ascii="Garamond" w:hAnsi="Garamond" w:cs="Arial"/>
          <w:color w:val="000000" w:themeColor="text1"/>
          <w:shd w:val="clear" w:color="auto" w:fill="FFFFFF"/>
          <w:lang w:val="en-US"/>
        </w:rPr>
        <w:t xml:space="preserve">Wide </w:t>
      </w:r>
      <w:r w:rsidRPr="00807778">
        <w:rPr>
          <w:rFonts w:ascii="Garamond" w:hAnsi="Garamond" w:cs="Arial"/>
          <w:color w:val="000000" w:themeColor="text1"/>
          <w:shd w:val="clear" w:color="auto" w:fill="FFFFFF"/>
          <w:lang w:val="en-US"/>
          <w:rPrChange w:id="39" w:author="Emma Schreurs" w:date="2020-01-28T12:09:00Z">
            <w:rPr>
              <w:rFonts w:ascii="Garamond" w:hAnsi="Garamond" w:cs="Arial"/>
              <w:color w:val="000000" w:themeColor="text1"/>
              <w:sz w:val="22"/>
              <w:szCs w:val="22"/>
              <w:shd w:val="clear" w:color="auto" w:fill="FFFFFF"/>
              <w:lang w:val="en-US"/>
            </w:rPr>
          </w:rPrChange>
        </w:rPr>
        <w:t>Web. </w:t>
      </w:r>
      <w:r w:rsidRPr="00807778">
        <w:rPr>
          <w:rFonts w:ascii="Garamond" w:hAnsi="Garamond" w:cs="Arial"/>
          <w:i/>
          <w:iCs/>
          <w:color w:val="000000" w:themeColor="text1"/>
          <w:shd w:val="clear" w:color="auto" w:fill="FFFFFF"/>
          <w:lang w:val="en-US"/>
          <w:rPrChange w:id="40" w:author="Emma Schreurs" w:date="2020-01-28T12:09:00Z">
            <w:rPr>
              <w:rFonts w:ascii="Garamond" w:hAnsi="Garamond" w:cs="Arial"/>
              <w:i/>
              <w:iCs/>
              <w:color w:val="000000" w:themeColor="text1"/>
              <w:sz w:val="22"/>
              <w:szCs w:val="22"/>
              <w:shd w:val="clear" w:color="auto" w:fill="FFFFFF"/>
              <w:lang w:val="en-US"/>
            </w:rPr>
          </w:rPrChange>
        </w:rPr>
        <w:t>Human–Computer Interaction</w:t>
      </w:r>
      <w:r w:rsidRPr="00807778">
        <w:rPr>
          <w:rFonts w:ascii="Garamond" w:hAnsi="Garamond" w:cs="Arial"/>
          <w:color w:val="000000" w:themeColor="text1"/>
          <w:shd w:val="clear" w:color="auto" w:fill="FFFFFF"/>
          <w:lang w:val="en-US"/>
          <w:rPrChange w:id="41" w:author="Emma Schreurs" w:date="2020-01-28T12:09:00Z">
            <w:rPr>
              <w:rFonts w:ascii="Garamond" w:hAnsi="Garamond" w:cs="Arial"/>
              <w:color w:val="000000" w:themeColor="text1"/>
              <w:sz w:val="22"/>
              <w:szCs w:val="22"/>
              <w:shd w:val="clear" w:color="auto" w:fill="FFFFFF"/>
              <w:lang w:val="en-US"/>
            </w:rPr>
          </w:rPrChange>
        </w:rPr>
        <w:t>, </w:t>
      </w:r>
      <w:r w:rsidRPr="00807778">
        <w:rPr>
          <w:rFonts w:ascii="Garamond" w:hAnsi="Garamond" w:cs="Arial"/>
          <w:i/>
          <w:iCs/>
          <w:color w:val="000000" w:themeColor="text1"/>
          <w:shd w:val="clear" w:color="auto" w:fill="FFFFFF"/>
          <w:lang w:val="en-US"/>
          <w:rPrChange w:id="42" w:author="Emma Schreurs" w:date="2020-01-28T12:09:00Z">
            <w:rPr>
              <w:rFonts w:ascii="Garamond" w:hAnsi="Garamond" w:cs="Arial"/>
              <w:i/>
              <w:iCs/>
              <w:color w:val="000000" w:themeColor="text1"/>
              <w:sz w:val="22"/>
              <w:szCs w:val="22"/>
              <w:shd w:val="clear" w:color="auto" w:fill="FFFFFF"/>
              <w:lang w:val="en-US"/>
            </w:rPr>
          </w:rPrChange>
        </w:rPr>
        <w:t>22</w:t>
      </w:r>
      <w:r w:rsidRPr="00807778">
        <w:rPr>
          <w:rFonts w:ascii="Garamond" w:hAnsi="Garamond" w:cs="Arial"/>
          <w:color w:val="000000" w:themeColor="text1"/>
          <w:shd w:val="clear" w:color="auto" w:fill="FFFFFF"/>
          <w:lang w:val="en-US"/>
          <w:rPrChange w:id="43" w:author="Emma Schreurs" w:date="2020-01-28T12:09:00Z">
            <w:rPr>
              <w:rFonts w:ascii="Garamond" w:hAnsi="Garamond" w:cs="Arial"/>
              <w:color w:val="000000" w:themeColor="text1"/>
              <w:sz w:val="22"/>
              <w:szCs w:val="22"/>
              <w:shd w:val="clear" w:color="auto" w:fill="FFFFFF"/>
              <w:lang w:val="en-US"/>
            </w:rPr>
          </w:rPrChange>
        </w:rPr>
        <w:t>(4), 355-412.</w:t>
      </w:r>
    </w:p>
    <w:p w14:paraId="737EE184" w14:textId="5B32E9CA" w:rsidR="00521E65" w:rsidRPr="00807778" w:rsidRDefault="00521E65" w:rsidP="00521E65">
      <w:pPr>
        <w:rPr>
          <w:ins w:id="44" w:author="Emma Schreurs" w:date="2020-01-28T12:09:00Z"/>
          <w:rFonts w:ascii="Garamond" w:hAnsi="Garamond" w:cs="Arial"/>
          <w:color w:val="000000" w:themeColor="text1"/>
          <w:shd w:val="clear" w:color="auto" w:fill="FFFFFF"/>
          <w:lang w:val="en-US"/>
          <w:rPrChange w:id="45" w:author="Emma Schreurs" w:date="2020-01-28T12:09:00Z">
            <w:rPr>
              <w:ins w:id="46" w:author="Emma Schreurs" w:date="2020-01-28T12:09:00Z"/>
              <w:rFonts w:ascii="Garamond" w:hAnsi="Garamond" w:cs="Arial"/>
              <w:color w:val="000000" w:themeColor="text1"/>
              <w:sz w:val="22"/>
              <w:szCs w:val="22"/>
              <w:shd w:val="clear" w:color="auto" w:fill="FFFFFF"/>
              <w:lang w:val="en-US"/>
            </w:rPr>
          </w:rPrChange>
        </w:rPr>
      </w:pPr>
    </w:p>
    <w:p w14:paraId="49DA3991" w14:textId="62FDF245" w:rsidR="00521E65" w:rsidRPr="008F5B4F" w:rsidRDefault="00521E65" w:rsidP="00521E65">
      <w:pPr>
        <w:rPr>
          <w:ins w:id="47" w:author="Emma Schreurs" w:date="2020-01-28T12:09:00Z"/>
          <w:rFonts w:ascii="Garamond" w:hAnsi="Garamond" w:cs="Arial"/>
          <w:i/>
          <w:iCs/>
          <w:color w:val="000000" w:themeColor="text1"/>
          <w:shd w:val="clear" w:color="auto" w:fill="FFFFFF"/>
          <w:lang w:val="en-US"/>
          <w:rPrChange w:id="48" w:author="Emma Schreurs" w:date="2020-01-28T12:09:00Z">
            <w:rPr>
              <w:ins w:id="49" w:author="Emma Schreurs" w:date="2020-01-28T12:09:00Z"/>
              <w:rFonts w:ascii="Arial" w:hAnsi="Arial" w:cs="Arial"/>
              <w:i/>
              <w:iCs/>
              <w:color w:val="222222"/>
              <w:sz w:val="20"/>
              <w:szCs w:val="20"/>
              <w:shd w:val="clear" w:color="auto" w:fill="FFFFFF"/>
            </w:rPr>
          </w:rPrChange>
        </w:rPr>
      </w:pPr>
      <w:ins w:id="50" w:author="Emma Schreurs" w:date="2020-01-28T12:09:00Z">
        <w:r w:rsidRPr="00807778">
          <w:rPr>
            <w:rFonts w:ascii="Garamond" w:hAnsi="Garamond" w:cs="Arial"/>
            <w:color w:val="000000" w:themeColor="text1"/>
            <w:shd w:val="clear" w:color="auto" w:fill="FFFFFF"/>
            <w:lang w:val="en-US"/>
            <w:rPrChange w:id="51" w:author="Emma Schreurs" w:date="2020-01-28T12:09:00Z">
              <w:rPr>
                <w:rFonts w:ascii="Arial" w:hAnsi="Arial" w:cs="Arial"/>
                <w:color w:val="222222"/>
                <w:sz w:val="20"/>
                <w:szCs w:val="20"/>
                <w:shd w:val="clear" w:color="auto" w:fill="FFFFFF"/>
              </w:rPr>
            </w:rPrChange>
          </w:rPr>
          <w:t>Guilford, J. P. (1967). Creativity: Yesterday, today and tomorrow. </w:t>
        </w:r>
        <w:r w:rsidRPr="008F5B4F">
          <w:rPr>
            <w:rFonts w:ascii="Garamond" w:hAnsi="Garamond" w:cs="Arial"/>
            <w:i/>
            <w:iCs/>
            <w:color w:val="000000" w:themeColor="text1"/>
            <w:shd w:val="clear" w:color="auto" w:fill="FFFFFF"/>
            <w:lang w:val="en-US"/>
            <w:rPrChange w:id="52" w:author="Emma Schreurs" w:date="2020-01-28T12:09:00Z">
              <w:rPr>
                <w:rFonts w:ascii="Arial" w:hAnsi="Arial" w:cs="Arial"/>
                <w:i/>
                <w:iCs/>
                <w:color w:val="222222"/>
                <w:sz w:val="20"/>
                <w:szCs w:val="20"/>
                <w:shd w:val="clear" w:color="auto" w:fill="FFFFFF"/>
              </w:rPr>
            </w:rPrChange>
          </w:rPr>
          <w:t xml:space="preserve">The Journal of Creative </w:t>
        </w:r>
      </w:ins>
    </w:p>
    <w:p w14:paraId="4B3FC785" w14:textId="229744EC" w:rsidR="00521E65" w:rsidRPr="008F5B4F" w:rsidRDefault="00521E65" w:rsidP="00521E65">
      <w:pPr>
        <w:ind w:firstLine="708"/>
        <w:rPr>
          <w:rFonts w:ascii="Garamond" w:hAnsi="Garamond"/>
          <w:color w:val="000000" w:themeColor="text1"/>
          <w:lang w:val="en-US"/>
          <w:rPrChange w:id="53" w:author="Emma Schreurs" w:date="2020-01-28T12:09:00Z">
            <w:rPr>
              <w:rFonts w:ascii="Garamond" w:hAnsi="Garamond" w:cs="Arial"/>
              <w:color w:val="000000" w:themeColor="text1"/>
              <w:sz w:val="22"/>
              <w:szCs w:val="22"/>
              <w:shd w:val="clear" w:color="auto" w:fill="FFFFFF"/>
              <w:lang w:val="en-US"/>
            </w:rPr>
          </w:rPrChange>
        </w:rPr>
      </w:pPr>
      <w:ins w:id="54" w:author="Emma Schreurs" w:date="2020-01-28T12:09:00Z">
        <w:r w:rsidRPr="008F5B4F">
          <w:rPr>
            <w:rFonts w:ascii="Garamond" w:hAnsi="Garamond" w:cs="Arial"/>
            <w:i/>
            <w:iCs/>
            <w:color w:val="000000" w:themeColor="text1"/>
            <w:shd w:val="clear" w:color="auto" w:fill="FFFFFF"/>
            <w:lang w:val="en-US"/>
            <w:rPrChange w:id="55" w:author="Emma Schreurs" w:date="2020-01-28T12:09:00Z">
              <w:rPr>
                <w:rFonts w:ascii="Arial" w:hAnsi="Arial" w:cs="Arial"/>
                <w:i/>
                <w:iCs/>
                <w:color w:val="222222"/>
                <w:sz w:val="20"/>
                <w:szCs w:val="20"/>
                <w:shd w:val="clear" w:color="auto" w:fill="FFFFFF"/>
              </w:rPr>
            </w:rPrChange>
          </w:rPr>
          <w:t>Behavior</w:t>
        </w:r>
        <w:r w:rsidRPr="008F5B4F">
          <w:rPr>
            <w:rFonts w:ascii="Garamond" w:hAnsi="Garamond" w:cs="Arial"/>
            <w:color w:val="000000" w:themeColor="text1"/>
            <w:shd w:val="clear" w:color="auto" w:fill="FFFFFF"/>
            <w:lang w:val="en-US"/>
            <w:rPrChange w:id="56" w:author="Emma Schreurs" w:date="2020-01-28T12:09:00Z">
              <w:rPr>
                <w:rFonts w:ascii="Arial" w:hAnsi="Arial" w:cs="Arial"/>
                <w:color w:val="222222"/>
                <w:sz w:val="20"/>
                <w:szCs w:val="20"/>
                <w:shd w:val="clear" w:color="auto" w:fill="FFFFFF"/>
              </w:rPr>
            </w:rPrChange>
          </w:rPr>
          <w:t>, </w:t>
        </w:r>
        <w:r w:rsidRPr="008F5B4F">
          <w:rPr>
            <w:rFonts w:ascii="Garamond" w:hAnsi="Garamond" w:cs="Arial"/>
            <w:i/>
            <w:iCs/>
            <w:color w:val="000000" w:themeColor="text1"/>
            <w:shd w:val="clear" w:color="auto" w:fill="FFFFFF"/>
            <w:lang w:val="en-US"/>
            <w:rPrChange w:id="57" w:author="Emma Schreurs" w:date="2020-01-28T12:09:00Z">
              <w:rPr>
                <w:rFonts w:ascii="Arial" w:hAnsi="Arial" w:cs="Arial"/>
                <w:i/>
                <w:iCs/>
                <w:color w:val="222222"/>
                <w:sz w:val="20"/>
                <w:szCs w:val="20"/>
                <w:shd w:val="clear" w:color="auto" w:fill="FFFFFF"/>
              </w:rPr>
            </w:rPrChange>
          </w:rPr>
          <w:t>1</w:t>
        </w:r>
        <w:r w:rsidRPr="008F5B4F">
          <w:rPr>
            <w:rFonts w:ascii="Garamond" w:hAnsi="Garamond" w:cs="Arial"/>
            <w:color w:val="000000" w:themeColor="text1"/>
            <w:shd w:val="clear" w:color="auto" w:fill="FFFFFF"/>
            <w:lang w:val="en-US"/>
            <w:rPrChange w:id="58" w:author="Emma Schreurs" w:date="2020-01-28T12:09:00Z">
              <w:rPr>
                <w:rFonts w:ascii="Arial" w:hAnsi="Arial" w:cs="Arial"/>
                <w:color w:val="222222"/>
                <w:sz w:val="20"/>
                <w:szCs w:val="20"/>
                <w:shd w:val="clear" w:color="auto" w:fill="FFFFFF"/>
              </w:rPr>
            </w:rPrChange>
          </w:rPr>
          <w:t>(1), 3-14.</w:t>
        </w:r>
      </w:ins>
    </w:p>
    <w:p w14:paraId="78EB84F3" w14:textId="77777777" w:rsidR="0009598F" w:rsidRPr="00807778" w:rsidRDefault="0009598F" w:rsidP="0009598F">
      <w:pPr>
        <w:rPr>
          <w:rFonts w:ascii="Garamond" w:hAnsi="Garamond" w:cs="Arial"/>
          <w:color w:val="000000" w:themeColor="text1"/>
          <w:shd w:val="clear" w:color="auto" w:fill="FFFFFF"/>
          <w:lang w:val="en-US"/>
        </w:rPr>
      </w:pPr>
    </w:p>
    <w:p w14:paraId="1A1135E7" w14:textId="52B1A36E" w:rsidR="00A44466" w:rsidRPr="00807778" w:rsidRDefault="0009598F" w:rsidP="00012978">
      <w:pPr>
        <w:shd w:val="clear" w:color="auto" w:fill="FFFFFF"/>
        <w:rPr>
          <w:rStyle w:val="HTML-citaat"/>
          <w:rFonts w:ascii="Garamond" w:hAnsi="Garamond" w:cs="Arial"/>
          <w:color w:val="000000" w:themeColor="text1"/>
          <w:lang w:val="en-US"/>
        </w:rPr>
      </w:pPr>
      <w:r w:rsidRPr="00807778">
        <w:rPr>
          <w:rStyle w:val="HTML-citaat"/>
          <w:rFonts w:ascii="Garamond" w:hAnsi="Garamond" w:cs="Arial"/>
          <w:i w:val="0"/>
          <w:iCs w:val="0"/>
          <w:color w:val="000000" w:themeColor="text1"/>
          <w:lang w:val="en-US"/>
        </w:rPr>
        <w:t xml:space="preserve">Gareth James, Daniela Witten, Trevor Hastie, Robert </w:t>
      </w:r>
      <w:proofErr w:type="spellStart"/>
      <w:r w:rsidRPr="00807778">
        <w:rPr>
          <w:rStyle w:val="HTML-citaat"/>
          <w:rFonts w:ascii="Garamond" w:hAnsi="Garamond" w:cs="Arial"/>
          <w:i w:val="0"/>
          <w:iCs w:val="0"/>
          <w:color w:val="000000" w:themeColor="text1"/>
          <w:lang w:val="en-US"/>
        </w:rPr>
        <w:t>Tibshirani</w:t>
      </w:r>
      <w:proofErr w:type="spellEnd"/>
      <w:r w:rsidRPr="00807778">
        <w:rPr>
          <w:rStyle w:val="HTML-citaat"/>
          <w:rFonts w:ascii="Garamond" w:hAnsi="Garamond" w:cs="Arial"/>
          <w:i w:val="0"/>
          <w:iCs w:val="0"/>
          <w:color w:val="000000" w:themeColor="text1"/>
          <w:lang w:val="en-US"/>
        </w:rPr>
        <w:t>. (2013).</w:t>
      </w:r>
      <w:r w:rsidRPr="00807778">
        <w:rPr>
          <w:rStyle w:val="HTML-citaat"/>
          <w:rFonts w:ascii="Garamond" w:hAnsi="Garamond" w:cs="Arial"/>
          <w:color w:val="000000" w:themeColor="text1"/>
          <w:lang w:val="en-US"/>
        </w:rPr>
        <w:t xml:space="preserve"> An introduction to statistical </w:t>
      </w:r>
    </w:p>
    <w:p w14:paraId="1C8FA4A4" w14:textId="58D5A254" w:rsidR="0009598F" w:rsidRPr="00807778" w:rsidRDefault="0009598F" w:rsidP="00A44466">
      <w:pPr>
        <w:shd w:val="clear" w:color="auto" w:fill="FFFFFF"/>
        <w:ind w:firstLine="708"/>
        <w:rPr>
          <w:rFonts w:ascii="Garamond" w:hAnsi="Garamond" w:cs="Arial"/>
          <w:i/>
          <w:iCs/>
          <w:color w:val="000000" w:themeColor="text1"/>
          <w:lang w:val="en-US"/>
        </w:rPr>
      </w:pPr>
      <w:r w:rsidRPr="00807778">
        <w:rPr>
          <w:rStyle w:val="HTML-citaat"/>
          <w:rFonts w:ascii="Garamond" w:hAnsi="Garamond" w:cs="Arial"/>
          <w:color w:val="000000" w:themeColor="text1"/>
          <w:lang w:val="en-US"/>
        </w:rPr>
        <w:t xml:space="preserve">learning: with applications in R. </w:t>
      </w:r>
      <w:r w:rsidRPr="00807778">
        <w:rPr>
          <w:rStyle w:val="HTML-citaat"/>
          <w:rFonts w:ascii="Garamond" w:hAnsi="Garamond" w:cs="Arial"/>
          <w:i w:val="0"/>
          <w:iCs w:val="0"/>
          <w:color w:val="000000" w:themeColor="text1"/>
          <w:lang w:val="en-US"/>
        </w:rPr>
        <w:t xml:space="preserve">New </w:t>
      </w:r>
      <w:r w:rsidR="00A44466" w:rsidRPr="00807778">
        <w:rPr>
          <w:rStyle w:val="HTML-citaat"/>
          <w:rFonts w:ascii="Garamond" w:hAnsi="Garamond" w:cs="Arial"/>
          <w:i w:val="0"/>
          <w:iCs w:val="0"/>
          <w:color w:val="000000" w:themeColor="text1"/>
          <w:lang w:val="en-US"/>
        </w:rPr>
        <w:t>York: Springer</w:t>
      </w:r>
      <w:r w:rsidRPr="00807778">
        <w:rPr>
          <w:rStyle w:val="HTML-citaat"/>
          <w:rFonts w:ascii="Garamond" w:hAnsi="Garamond" w:cs="Arial"/>
          <w:i w:val="0"/>
          <w:iCs w:val="0"/>
          <w:color w:val="000000" w:themeColor="text1"/>
          <w:lang w:val="en-US"/>
        </w:rPr>
        <w:t>, 2013</w:t>
      </w:r>
    </w:p>
    <w:p w14:paraId="4DABE9BD" w14:textId="77777777" w:rsidR="0009598F" w:rsidRPr="00807778" w:rsidRDefault="0009598F" w:rsidP="0009598F">
      <w:pPr>
        <w:rPr>
          <w:rFonts w:ascii="Garamond" w:hAnsi="Garamond" w:cs="Arial"/>
          <w:color w:val="000000" w:themeColor="text1"/>
          <w:shd w:val="clear" w:color="auto" w:fill="FFFFFF"/>
          <w:lang w:val="en-US"/>
        </w:rPr>
      </w:pPr>
    </w:p>
    <w:p w14:paraId="5732E069" w14:textId="77777777" w:rsidR="0009598F" w:rsidRPr="00807778" w:rsidRDefault="0009598F" w:rsidP="0009598F">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George A. Miller (1995). WordNet: A Lexical Database for English.</w:t>
      </w:r>
    </w:p>
    <w:p w14:paraId="55D7F36F" w14:textId="77777777" w:rsidR="0009598F" w:rsidRPr="00807778" w:rsidRDefault="0009598F" w:rsidP="0009598F">
      <w:pPr>
        <w:ind w:firstLine="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Communications of the ACM Vol. 38, No. 11: 39-41.</w:t>
      </w:r>
    </w:p>
    <w:p w14:paraId="58A2DA9D" w14:textId="77777777" w:rsidR="0009598F" w:rsidRPr="00807778" w:rsidRDefault="0009598F" w:rsidP="0009598F">
      <w:pPr>
        <w:rPr>
          <w:rFonts w:ascii="Garamond" w:hAnsi="Garamond" w:cs="Arial"/>
          <w:color w:val="000000" w:themeColor="text1"/>
          <w:shd w:val="clear" w:color="auto" w:fill="FFFFFF"/>
          <w:lang w:val="en-US"/>
        </w:rPr>
      </w:pPr>
    </w:p>
    <w:p w14:paraId="2FCC2546" w14:textId="3B3137A4" w:rsidR="00A44466" w:rsidRPr="00807778" w:rsidRDefault="0009598F" w:rsidP="0009598F">
      <w:pPr>
        <w:rPr>
          <w:rFonts w:ascii="Garamond" w:hAnsi="Garamond" w:cs="Arial"/>
          <w:i/>
          <w:iCs/>
          <w:color w:val="000000" w:themeColor="text1"/>
          <w:shd w:val="clear" w:color="auto" w:fill="FFFFFF"/>
          <w:lang w:val="en-US"/>
        </w:rPr>
      </w:pPr>
      <w:r w:rsidRPr="00807778">
        <w:rPr>
          <w:rFonts w:ascii="Garamond" w:hAnsi="Garamond" w:cs="Arial"/>
          <w:color w:val="000000" w:themeColor="text1"/>
          <w:shd w:val="clear" w:color="auto" w:fill="FFFFFF"/>
          <w:lang w:val="en-US"/>
        </w:rPr>
        <w:t>Gomaa, W. H., &amp; Fahmy, A. A. (2013). A survey of text similarity approaches. </w:t>
      </w:r>
      <w:r w:rsidRPr="00807778">
        <w:rPr>
          <w:rFonts w:ascii="Garamond" w:hAnsi="Garamond" w:cs="Arial"/>
          <w:i/>
          <w:iCs/>
          <w:color w:val="000000" w:themeColor="text1"/>
          <w:shd w:val="clear" w:color="auto" w:fill="FFFFFF"/>
          <w:lang w:val="en-US"/>
        </w:rPr>
        <w:t xml:space="preserve">International Journal </w:t>
      </w:r>
    </w:p>
    <w:p w14:paraId="5A2342A0" w14:textId="286B20FD" w:rsidR="0009598F" w:rsidRDefault="0009598F" w:rsidP="00A44466">
      <w:pPr>
        <w:ind w:firstLine="708"/>
        <w:rPr>
          <w:rFonts w:ascii="Garamond" w:hAnsi="Garamond" w:cs="Arial"/>
          <w:color w:val="000000" w:themeColor="text1"/>
          <w:shd w:val="clear" w:color="auto" w:fill="FFFFFF"/>
          <w:lang w:val="en-US"/>
        </w:rPr>
      </w:pPr>
      <w:r w:rsidRPr="00807778">
        <w:rPr>
          <w:rFonts w:ascii="Garamond" w:hAnsi="Garamond" w:cs="Arial"/>
          <w:i/>
          <w:iCs/>
          <w:color w:val="000000" w:themeColor="text1"/>
          <w:shd w:val="clear" w:color="auto" w:fill="FFFFFF"/>
          <w:lang w:val="en-US"/>
        </w:rPr>
        <w:lastRenderedPageBreak/>
        <w:t>of Computer Applications</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68</w:t>
      </w:r>
      <w:r w:rsidRPr="00807778">
        <w:rPr>
          <w:rFonts w:ascii="Garamond" w:hAnsi="Garamond" w:cs="Arial"/>
          <w:color w:val="000000" w:themeColor="text1"/>
          <w:shd w:val="clear" w:color="auto" w:fill="FFFFFF"/>
          <w:lang w:val="en-US"/>
        </w:rPr>
        <w:t>(13), 13-18.</w:t>
      </w:r>
    </w:p>
    <w:p w14:paraId="30DD469A" w14:textId="59BE1D78" w:rsidR="0089282C" w:rsidRDefault="0089282C" w:rsidP="0089282C">
      <w:pPr>
        <w:rPr>
          <w:rFonts w:ascii="Garamond" w:hAnsi="Garamond" w:cs="Arial"/>
          <w:color w:val="000000" w:themeColor="text1"/>
          <w:shd w:val="clear" w:color="auto" w:fill="FFFFFF"/>
          <w:lang w:val="en-US"/>
        </w:rPr>
      </w:pPr>
    </w:p>
    <w:p w14:paraId="6D7D5D3B" w14:textId="12A0D453" w:rsidR="0089282C" w:rsidRPr="008F5B4F" w:rsidRDefault="0089282C" w:rsidP="0089282C">
      <w:pPr>
        <w:rPr>
          <w:rFonts w:ascii="Garamond" w:hAnsi="Garamond"/>
          <w:color w:val="000000" w:themeColor="text1"/>
          <w:lang w:val="en-US"/>
        </w:rPr>
      </w:pPr>
      <w:r w:rsidRPr="0089282C">
        <w:rPr>
          <w:rFonts w:ascii="Garamond" w:hAnsi="Garamond" w:cs="Arial"/>
          <w:color w:val="000000" w:themeColor="text1"/>
          <w:shd w:val="clear" w:color="auto" w:fill="FFFFFF"/>
          <w:lang w:val="en-US"/>
        </w:rPr>
        <w:t>Hass, R. W. (2017). Semantic search during divergent thinking. </w:t>
      </w:r>
      <w:r w:rsidRPr="008F5B4F">
        <w:rPr>
          <w:rFonts w:ascii="Garamond" w:hAnsi="Garamond" w:cs="Arial"/>
          <w:i/>
          <w:iCs/>
          <w:color w:val="000000" w:themeColor="text1"/>
          <w:shd w:val="clear" w:color="auto" w:fill="FFFFFF"/>
          <w:lang w:val="en-US"/>
        </w:rPr>
        <w:t>Cognition</w:t>
      </w:r>
      <w:r w:rsidRPr="008F5B4F">
        <w:rPr>
          <w:rFonts w:ascii="Garamond" w:hAnsi="Garamond" w:cs="Arial"/>
          <w:color w:val="000000" w:themeColor="text1"/>
          <w:shd w:val="clear" w:color="auto" w:fill="FFFFFF"/>
          <w:lang w:val="en-US"/>
        </w:rPr>
        <w:t>, </w:t>
      </w:r>
      <w:r w:rsidRPr="008F5B4F">
        <w:rPr>
          <w:rFonts w:ascii="Garamond" w:hAnsi="Garamond" w:cs="Arial"/>
          <w:i/>
          <w:iCs/>
          <w:color w:val="000000" w:themeColor="text1"/>
          <w:shd w:val="clear" w:color="auto" w:fill="FFFFFF"/>
          <w:lang w:val="en-US"/>
        </w:rPr>
        <w:t>166</w:t>
      </w:r>
      <w:r w:rsidRPr="008F5B4F">
        <w:rPr>
          <w:rFonts w:ascii="Garamond" w:hAnsi="Garamond" w:cs="Arial"/>
          <w:color w:val="000000" w:themeColor="text1"/>
          <w:shd w:val="clear" w:color="auto" w:fill="FFFFFF"/>
          <w:lang w:val="en-US"/>
        </w:rPr>
        <w:t>, 344-357.</w:t>
      </w:r>
    </w:p>
    <w:p w14:paraId="15BFEB0A" w14:textId="77777777" w:rsidR="0009598F" w:rsidRPr="00807778" w:rsidRDefault="0009598F" w:rsidP="0009598F">
      <w:pPr>
        <w:rPr>
          <w:rFonts w:ascii="Garamond" w:hAnsi="Garamond" w:cs="Arial"/>
          <w:color w:val="000000" w:themeColor="text1"/>
          <w:shd w:val="clear" w:color="auto" w:fill="FFFFFF"/>
          <w:lang w:val="en-US"/>
        </w:rPr>
      </w:pPr>
    </w:p>
    <w:p w14:paraId="0EB6BBB1" w14:textId="4A8EF151" w:rsidR="00274DAD" w:rsidRPr="00807778" w:rsidRDefault="0009598F" w:rsidP="00274DAD">
      <w:pPr>
        <w:rPr>
          <w:rFonts w:ascii="Garamond" w:hAnsi="Garamond" w:cs="Arial"/>
          <w:color w:val="000000" w:themeColor="text1"/>
          <w:shd w:val="clear" w:color="auto" w:fill="FFFFFF"/>
          <w:lang w:val="en-US"/>
        </w:rPr>
      </w:pPr>
      <w:proofErr w:type="spellStart"/>
      <w:r w:rsidRPr="00807778">
        <w:rPr>
          <w:rFonts w:ascii="Garamond" w:hAnsi="Garamond" w:cs="Arial"/>
          <w:color w:val="000000" w:themeColor="text1"/>
          <w:shd w:val="clear" w:color="auto" w:fill="FFFFFF"/>
          <w:lang w:val="en-US"/>
        </w:rPr>
        <w:t>Hecking</w:t>
      </w:r>
      <w:proofErr w:type="spellEnd"/>
      <w:r w:rsidRPr="00807778">
        <w:rPr>
          <w:rFonts w:ascii="Garamond" w:hAnsi="Garamond" w:cs="Arial"/>
          <w:color w:val="000000" w:themeColor="text1"/>
          <w:shd w:val="clear" w:color="auto" w:fill="FFFFFF"/>
          <w:lang w:val="en-US"/>
        </w:rPr>
        <w:t xml:space="preserve">, T., &amp; </w:t>
      </w:r>
      <w:proofErr w:type="spellStart"/>
      <w:r w:rsidRPr="00807778">
        <w:rPr>
          <w:rFonts w:ascii="Garamond" w:hAnsi="Garamond" w:cs="Arial"/>
          <w:color w:val="000000" w:themeColor="text1"/>
          <w:shd w:val="clear" w:color="auto" w:fill="FFFFFF"/>
          <w:lang w:val="en-US"/>
        </w:rPr>
        <w:t>Leydesdorff</w:t>
      </w:r>
      <w:proofErr w:type="spellEnd"/>
      <w:r w:rsidRPr="00807778">
        <w:rPr>
          <w:rFonts w:ascii="Garamond" w:hAnsi="Garamond" w:cs="Arial"/>
          <w:color w:val="000000" w:themeColor="text1"/>
          <w:shd w:val="clear" w:color="auto" w:fill="FFFFFF"/>
          <w:lang w:val="en-US"/>
        </w:rPr>
        <w:t xml:space="preserve">, L. (2018). Topic Modelling of Empirical Text Corpora: Validity, </w:t>
      </w:r>
    </w:p>
    <w:p w14:paraId="257E1C63" w14:textId="355B6822" w:rsidR="0009598F" w:rsidRPr="00807778" w:rsidRDefault="0009598F" w:rsidP="00274DAD">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Reliability, and Reproducibility in Comparison to Semantic Maps. </w:t>
      </w:r>
      <w:proofErr w:type="spellStart"/>
      <w:r w:rsidRPr="00807778">
        <w:rPr>
          <w:rFonts w:ascii="Garamond" w:hAnsi="Garamond" w:cs="Arial"/>
          <w:i/>
          <w:iCs/>
          <w:color w:val="000000" w:themeColor="text1"/>
          <w:shd w:val="clear" w:color="auto" w:fill="FFFFFF"/>
          <w:lang w:val="en-US"/>
        </w:rPr>
        <w:t>arXiv</w:t>
      </w:r>
      <w:proofErr w:type="spellEnd"/>
      <w:r w:rsidRPr="00807778">
        <w:rPr>
          <w:rFonts w:ascii="Garamond" w:hAnsi="Garamond" w:cs="Arial"/>
          <w:i/>
          <w:iCs/>
          <w:color w:val="000000" w:themeColor="text1"/>
          <w:shd w:val="clear" w:color="auto" w:fill="FFFFFF"/>
          <w:lang w:val="en-US"/>
        </w:rPr>
        <w:t xml:space="preserve"> preprint arXiv:1806.01045</w:t>
      </w:r>
      <w:r w:rsidRPr="00807778">
        <w:rPr>
          <w:rFonts w:ascii="Garamond" w:hAnsi="Garamond" w:cs="Arial"/>
          <w:color w:val="000000" w:themeColor="text1"/>
          <w:shd w:val="clear" w:color="auto" w:fill="FFFFFF"/>
          <w:lang w:val="en-US"/>
        </w:rPr>
        <w:t>.</w:t>
      </w:r>
    </w:p>
    <w:p w14:paraId="7213C82C" w14:textId="77777777" w:rsidR="0009598F" w:rsidRPr="00807778" w:rsidRDefault="0009598F" w:rsidP="0009598F">
      <w:pPr>
        <w:rPr>
          <w:rFonts w:ascii="Garamond" w:hAnsi="Garamond" w:cs="Arial"/>
          <w:color w:val="000000" w:themeColor="text1"/>
          <w:shd w:val="clear" w:color="auto" w:fill="FFFFFF"/>
          <w:lang w:val="en-US"/>
        </w:rPr>
      </w:pPr>
    </w:p>
    <w:p w14:paraId="46B137B0" w14:textId="549765B7" w:rsidR="00274DAD" w:rsidRPr="00807778" w:rsidRDefault="0009598F" w:rsidP="00274DAD">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Hills, T. T., Jones, M. N., &amp; Todd, P. M. (2012). Optimal foraging in semantic </w:t>
      </w:r>
    </w:p>
    <w:p w14:paraId="3954D843" w14:textId="5F9733F5" w:rsidR="0009598F" w:rsidRPr="00807778" w:rsidRDefault="0009598F" w:rsidP="00274DAD">
      <w:pPr>
        <w:ind w:firstLine="708"/>
        <w:rPr>
          <w:rFonts w:ascii="Garamond" w:hAnsi="Garamond" w:cs="Arial"/>
          <w:i/>
          <w:iCs/>
          <w:color w:val="000000" w:themeColor="text1"/>
          <w:shd w:val="clear" w:color="auto" w:fill="FFFFFF"/>
          <w:lang w:val="en-US"/>
        </w:rPr>
      </w:pPr>
      <w:r w:rsidRPr="00807778">
        <w:rPr>
          <w:rFonts w:ascii="Garamond" w:hAnsi="Garamond" w:cs="Arial"/>
          <w:color w:val="000000" w:themeColor="text1"/>
          <w:shd w:val="clear" w:color="auto" w:fill="FFFFFF"/>
          <w:lang w:val="en-US"/>
        </w:rPr>
        <w:t>memory. </w:t>
      </w:r>
      <w:r w:rsidRPr="00807778">
        <w:rPr>
          <w:rFonts w:ascii="Garamond" w:hAnsi="Garamond" w:cs="Arial"/>
          <w:i/>
          <w:iCs/>
          <w:color w:val="000000" w:themeColor="text1"/>
          <w:shd w:val="clear" w:color="auto" w:fill="FFFFFF"/>
          <w:lang w:val="en-US"/>
        </w:rPr>
        <w:t>Psychological review</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119</w:t>
      </w:r>
      <w:r w:rsidRPr="00807778">
        <w:rPr>
          <w:rFonts w:ascii="Garamond" w:hAnsi="Garamond" w:cs="Arial"/>
          <w:color w:val="000000" w:themeColor="text1"/>
          <w:shd w:val="clear" w:color="auto" w:fill="FFFFFF"/>
          <w:lang w:val="en-US"/>
        </w:rPr>
        <w:t>(2), 431.</w:t>
      </w:r>
    </w:p>
    <w:p w14:paraId="06F96194" w14:textId="77777777" w:rsidR="0009598F" w:rsidRPr="00807778" w:rsidRDefault="0009598F" w:rsidP="0009598F">
      <w:pPr>
        <w:rPr>
          <w:rFonts w:ascii="Garamond" w:hAnsi="Garamond" w:cs="Arial"/>
          <w:color w:val="000000" w:themeColor="text1"/>
          <w:shd w:val="clear" w:color="auto" w:fill="FFFFFF"/>
          <w:lang w:val="en-US"/>
        </w:rPr>
      </w:pPr>
    </w:p>
    <w:p w14:paraId="60014E15" w14:textId="246A596C" w:rsidR="00274DAD" w:rsidRPr="00807778" w:rsidRDefault="0009598F" w:rsidP="00274DAD">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Hills, T. T., Todd, P. M., &amp; Jones, M. N. (2015). Foraging in semantic fields: How we search </w:t>
      </w:r>
    </w:p>
    <w:p w14:paraId="18CBAB1F" w14:textId="7808B853" w:rsidR="0009598F" w:rsidRPr="00807778" w:rsidRDefault="0009598F" w:rsidP="00274DAD">
      <w:pPr>
        <w:ind w:firstLine="708"/>
        <w:rPr>
          <w:ins w:id="59" w:author="Emma Schreurs" w:date="2020-01-28T13:42:00Z"/>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through memory. </w:t>
      </w:r>
      <w:r w:rsidRPr="00807778">
        <w:rPr>
          <w:rFonts w:ascii="Garamond" w:hAnsi="Garamond" w:cs="Arial"/>
          <w:i/>
          <w:iCs/>
          <w:color w:val="000000" w:themeColor="text1"/>
          <w:shd w:val="clear" w:color="auto" w:fill="FFFFFF"/>
          <w:lang w:val="en-US"/>
        </w:rPr>
        <w:t>Topics in Cognitive Science</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7</w:t>
      </w:r>
      <w:r w:rsidRPr="00807778">
        <w:rPr>
          <w:rFonts w:ascii="Garamond" w:hAnsi="Garamond" w:cs="Arial"/>
          <w:color w:val="000000" w:themeColor="text1"/>
          <w:shd w:val="clear" w:color="auto" w:fill="FFFFFF"/>
          <w:lang w:val="en-US"/>
        </w:rPr>
        <w:t>(3), 513-534.</w:t>
      </w:r>
    </w:p>
    <w:p w14:paraId="002A6AB0" w14:textId="3C14DB91" w:rsidR="003604E4" w:rsidRPr="00807778" w:rsidRDefault="003604E4" w:rsidP="0009598F">
      <w:pPr>
        <w:ind w:firstLine="708"/>
        <w:rPr>
          <w:ins w:id="60" w:author="Emma Schreurs" w:date="2020-01-28T13:42:00Z"/>
          <w:rFonts w:ascii="Garamond" w:hAnsi="Garamond" w:cs="Arial"/>
          <w:color w:val="000000" w:themeColor="text1"/>
          <w:shd w:val="clear" w:color="auto" w:fill="FFFFFF"/>
          <w:lang w:val="en-US"/>
        </w:rPr>
      </w:pPr>
    </w:p>
    <w:p w14:paraId="33CACDBE" w14:textId="43128A6F" w:rsidR="00D42D67" w:rsidRPr="00807778" w:rsidRDefault="003604E4" w:rsidP="003604E4">
      <w:pPr>
        <w:rPr>
          <w:rFonts w:ascii="Garamond" w:hAnsi="Garamond" w:cs="Arial"/>
          <w:color w:val="000000" w:themeColor="text1"/>
          <w:shd w:val="clear" w:color="auto" w:fill="FFFFFF"/>
          <w:lang w:val="en-US"/>
        </w:rPr>
      </w:pPr>
      <w:proofErr w:type="spellStart"/>
      <w:ins w:id="61" w:author="Emma Schreurs" w:date="2020-01-28T13:42:00Z">
        <w:r w:rsidRPr="00807778">
          <w:rPr>
            <w:rFonts w:ascii="Garamond" w:hAnsi="Garamond" w:cs="Arial"/>
            <w:color w:val="000000" w:themeColor="text1"/>
            <w:shd w:val="clear" w:color="auto" w:fill="FFFFFF"/>
          </w:rPr>
          <w:t>Karlik</w:t>
        </w:r>
        <w:proofErr w:type="spellEnd"/>
        <w:r w:rsidRPr="00807778">
          <w:rPr>
            <w:rFonts w:ascii="Garamond" w:hAnsi="Garamond" w:cs="Arial"/>
            <w:color w:val="000000" w:themeColor="text1"/>
            <w:shd w:val="clear" w:color="auto" w:fill="FFFFFF"/>
          </w:rPr>
          <w:t xml:space="preserve">, B., &amp; </w:t>
        </w:r>
        <w:proofErr w:type="spellStart"/>
        <w:r w:rsidRPr="00807778">
          <w:rPr>
            <w:rFonts w:ascii="Garamond" w:hAnsi="Garamond" w:cs="Arial"/>
            <w:color w:val="000000" w:themeColor="text1"/>
            <w:shd w:val="clear" w:color="auto" w:fill="FFFFFF"/>
          </w:rPr>
          <w:t>Olgac</w:t>
        </w:r>
        <w:proofErr w:type="spellEnd"/>
        <w:r w:rsidRPr="00807778">
          <w:rPr>
            <w:rFonts w:ascii="Garamond" w:hAnsi="Garamond" w:cs="Arial"/>
            <w:color w:val="000000" w:themeColor="text1"/>
            <w:shd w:val="clear" w:color="auto" w:fill="FFFFFF"/>
          </w:rPr>
          <w:t xml:space="preserve">, A. V. (2011). </w:t>
        </w:r>
        <w:r w:rsidRPr="00807778">
          <w:rPr>
            <w:rFonts w:ascii="Garamond" w:hAnsi="Garamond" w:cs="Arial"/>
            <w:color w:val="000000" w:themeColor="text1"/>
            <w:shd w:val="clear" w:color="auto" w:fill="FFFFFF"/>
            <w:lang w:val="en-US"/>
            <w:rPrChange w:id="62" w:author="Emma Schreurs" w:date="2020-01-28T13:43:00Z">
              <w:rPr>
                <w:rFonts w:ascii="Arial" w:hAnsi="Arial" w:cs="Arial"/>
                <w:color w:val="222222"/>
                <w:sz w:val="20"/>
                <w:szCs w:val="20"/>
                <w:shd w:val="clear" w:color="auto" w:fill="FFFFFF"/>
              </w:rPr>
            </w:rPrChange>
          </w:rPr>
          <w:t xml:space="preserve">Performance analysis of various activation functions in </w:t>
        </w:r>
      </w:ins>
    </w:p>
    <w:p w14:paraId="073816EE" w14:textId="6B7D68AD" w:rsidR="003604E4" w:rsidRDefault="003604E4" w:rsidP="00D42D67">
      <w:pPr>
        <w:ind w:left="708"/>
        <w:rPr>
          <w:rFonts w:ascii="Garamond" w:hAnsi="Garamond" w:cs="Arial"/>
          <w:color w:val="000000" w:themeColor="text1"/>
          <w:shd w:val="clear" w:color="auto" w:fill="FFFFFF"/>
          <w:lang w:val="en-US"/>
        </w:rPr>
      </w:pPr>
      <w:ins w:id="63" w:author="Emma Schreurs" w:date="2020-01-28T13:42:00Z">
        <w:r w:rsidRPr="00807778">
          <w:rPr>
            <w:rFonts w:ascii="Garamond" w:hAnsi="Garamond" w:cs="Arial"/>
            <w:color w:val="000000" w:themeColor="text1"/>
            <w:shd w:val="clear" w:color="auto" w:fill="FFFFFF"/>
            <w:lang w:val="en-US"/>
            <w:rPrChange w:id="64" w:author="Emma Schreurs" w:date="2020-01-28T13:43:00Z">
              <w:rPr>
                <w:rFonts w:ascii="Arial" w:hAnsi="Arial" w:cs="Arial"/>
                <w:color w:val="222222"/>
                <w:sz w:val="20"/>
                <w:szCs w:val="20"/>
                <w:shd w:val="clear" w:color="auto" w:fill="FFFFFF"/>
              </w:rPr>
            </w:rPrChange>
          </w:rPr>
          <w:t>generalized MLP architectures of neural networks. </w:t>
        </w:r>
        <w:r w:rsidRPr="00807778">
          <w:rPr>
            <w:rFonts w:ascii="Garamond" w:hAnsi="Garamond" w:cs="Arial"/>
            <w:i/>
            <w:iCs/>
            <w:color w:val="000000" w:themeColor="text1"/>
            <w:shd w:val="clear" w:color="auto" w:fill="FFFFFF"/>
            <w:lang w:val="en-US"/>
          </w:rPr>
          <w:t>International Journal of Artificial Intelligence and Expert Systems</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1</w:t>
        </w:r>
        <w:r w:rsidRPr="00807778">
          <w:rPr>
            <w:rFonts w:ascii="Garamond" w:hAnsi="Garamond" w:cs="Arial"/>
            <w:color w:val="000000" w:themeColor="text1"/>
            <w:shd w:val="clear" w:color="auto" w:fill="FFFFFF"/>
            <w:lang w:val="en-US"/>
          </w:rPr>
          <w:t>(4), 111-122.</w:t>
        </w:r>
      </w:ins>
    </w:p>
    <w:p w14:paraId="45259714" w14:textId="0908DCE1" w:rsidR="00CC1D51" w:rsidRDefault="00CC1D51" w:rsidP="00CC1D51">
      <w:pPr>
        <w:rPr>
          <w:rFonts w:ascii="Garamond" w:hAnsi="Garamond" w:cs="Arial"/>
          <w:color w:val="000000" w:themeColor="text1"/>
          <w:shd w:val="clear" w:color="auto" w:fill="FFFFFF"/>
          <w:lang w:val="en-US"/>
        </w:rPr>
      </w:pPr>
    </w:p>
    <w:p w14:paraId="7C64C6ED" w14:textId="6BB7981E" w:rsidR="00CC1D51" w:rsidRPr="00CC1D51" w:rsidRDefault="00CC1D51" w:rsidP="00CC1D51">
      <w:pPr>
        <w:rPr>
          <w:rFonts w:ascii="Garamond" w:hAnsi="Garamond" w:cs="Arial"/>
          <w:color w:val="000000" w:themeColor="text1"/>
          <w:shd w:val="clear" w:color="auto" w:fill="FFFFFF"/>
          <w:lang w:val="en-US"/>
        </w:rPr>
      </w:pPr>
      <w:r w:rsidRPr="00CC1D51">
        <w:rPr>
          <w:rFonts w:ascii="Garamond" w:hAnsi="Garamond" w:cs="Arial"/>
          <w:color w:val="000000" w:themeColor="text1"/>
          <w:shd w:val="clear" w:color="auto" w:fill="FFFFFF"/>
        </w:rPr>
        <w:t xml:space="preserve">Lake, B. M., </w:t>
      </w:r>
      <w:proofErr w:type="spellStart"/>
      <w:r w:rsidRPr="00CC1D51">
        <w:rPr>
          <w:rFonts w:ascii="Garamond" w:hAnsi="Garamond" w:cs="Arial"/>
          <w:color w:val="000000" w:themeColor="text1"/>
          <w:shd w:val="clear" w:color="auto" w:fill="FFFFFF"/>
        </w:rPr>
        <w:t>Salakhutdinov</w:t>
      </w:r>
      <w:proofErr w:type="spellEnd"/>
      <w:r w:rsidRPr="00CC1D51">
        <w:rPr>
          <w:rFonts w:ascii="Garamond" w:hAnsi="Garamond" w:cs="Arial"/>
          <w:color w:val="000000" w:themeColor="text1"/>
          <w:shd w:val="clear" w:color="auto" w:fill="FFFFFF"/>
        </w:rPr>
        <w:t xml:space="preserve">, R., &amp; </w:t>
      </w:r>
      <w:proofErr w:type="spellStart"/>
      <w:r w:rsidRPr="00CC1D51">
        <w:rPr>
          <w:rFonts w:ascii="Garamond" w:hAnsi="Garamond" w:cs="Arial"/>
          <w:color w:val="000000" w:themeColor="text1"/>
          <w:shd w:val="clear" w:color="auto" w:fill="FFFFFF"/>
        </w:rPr>
        <w:t>Tenenbaum</w:t>
      </w:r>
      <w:proofErr w:type="spellEnd"/>
      <w:r w:rsidRPr="00CC1D51">
        <w:rPr>
          <w:rFonts w:ascii="Garamond" w:hAnsi="Garamond" w:cs="Arial"/>
          <w:color w:val="000000" w:themeColor="text1"/>
          <w:shd w:val="clear" w:color="auto" w:fill="FFFFFF"/>
        </w:rPr>
        <w:t xml:space="preserve">, J. B. (2015). </w:t>
      </w:r>
      <w:r w:rsidRPr="00CC1D51">
        <w:rPr>
          <w:rFonts w:ascii="Garamond" w:hAnsi="Garamond" w:cs="Arial"/>
          <w:color w:val="000000" w:themeColor="text1"/>
          <w:shd w:val="clear" w:color="auto" w:fill="FFFFFF"/>
          <w:lang w:val="en-US"/>
        </w:rPr>
        <w:t xml:space="preserve">Human-level concept learning </w:t>
      </w:r>
    </w:p>
    <w:p w14:paraId="59156A84" w14:textId="46671A32" w:rsidR="00CC1D51" w:rsidRPr="00CC1D51" w:rsidRDefault="00CC1D51" w:rsidP="00CC1D51">
      <w:pPr>
        <w:ind w:firstLine="708"/>
        <w:rPr>
          <w:rFonts w:ascii="Garamond" w:hAnsi="Garamond"/>
          <w:color w:val="000000" w:themeColor="text1"/>
          <w:lang w:val="en-US"/>
        </w:rPr>
      </w:pPr>
      <w:r w:rsidRPr="00CC1D51">
        <w:rPr>
          <w:rFonts w:ascii="Garamond" w:hAnsi="Garamond" w:cs="Arial"/>
          <w:color w:val="000000" w:themeColor="text1"/>
          <w:shd w:val="clear" w:color="auto" w:fill="FFFFFF"/>
          <w:lang w:val="en-US"/>
        </w:rPr>
        <w:t>through probabilistic program induction. </w:t>
      </w:r>
      <w:r w:rsidRPr="00CC1D51">
        <w:rPr>
          <w:rFonts w:ascii="Garamond" w:hAnsi="Garamond" w:cs="Arial"/>
          <w:i/>
          <w:iCs/>
          <w:color w:val="000000" w:themeColor="text1"/>
          <w:shd w:val="clear" w:color="auto" w:fill="FFFFFF"/>
          <w:lang w:val="en-US"/>
        </w:rPr>
        <w:t>Science</w:t>
      </w:r>
      <w:r w:rsidRPr="00CC1D51">
        <w:rPr>
          <w:rFonts w:ascii="Garamond" w:hAnsi="Garamond" w:cs="Arial"/>
          <w:color w:val="000000" w:themeColor="text1"/>
          <w:shd w:val="clear" w:color="auto" w:fill="FFFFFF"/>
          <w:lang w:val="en-US"/>
        </w:rPr>
        <w:t>, </w:t>
      </w:r>
      <w:r w:rsidRPr="00CC1D51">
        <w:rPr>
          <w:rFonts w:ascii="Garamond" w:hAnsi="Garamond" w:cs="Arial"/>
          <w:i/>
          <w:iCs/>
          <w:color w:val="000000" w:themeColor="text1"/>
          <w:shd w:val="clear" w:color="auto" w:fill="FFFFFF"/>
          <w:lang w:val="en-US"/>
        </w:rPr>
        <w:t>350</w:t>
      </w:r>
      <w:r w:rsidRPr="00CC1D51">
        <w:rPr>
          <w:rFonts w:ascii="Garamond" w:hAnsi="Garamond" w:cs="Arial"/>
          <w:color w:val="000000" w:themeColor="text1"/>
          <w:shd w:val="clear" w:color="auto" w:fill="FFFFFF"/>
          <w:lang w:val="en-US"/>
        </w:rPr>
        <w:t>(6266), 1332-1338.</w:t>
      </w:r>
    </w:p>
    <w:p w14:paraId="58708719" w14:textId="71D2A025" w:rsidR="008B441A" w:rsidRDefault="008B441A" w:rsidP="008B441A">
      <w:pPr>
        <w:rPr>
          <w:rFonts w:ascii="Garamond" w:hAnsi="Garamond" w:cs="Arial"/>
          <w:color w:val="000000" w:themeColor="text1"/>
          <w:shd w:val="clear" w:color="auto" w:fill="FFFFFF"/>
          <w:lang w:val="en-US"/>
        </w:rPr>
      </w:pPr>
    </w:p>
    <w:p w14:paraId="01EF6DCD" w14:textId="32CBD76E" w:rsidR="00CC1D51" w:rsidRPr="00CC1D51" w:rsidRDefault="00CC1D51" w:rsidP="008B441A">
      <w:pPr>
        <w:rPr>
          <w:rFonts w:ascii="Garamond" w:hAnsi="Garamond" w:cs="Arial"/>
          <w:i/>
          <w:iCs/>
          <w:color w:val="000000" w:themeColor="text1"/>
          <w:shd w:val="clear" w:color="auto" w:fill="FFFFFF"/>
          <w:lang w:val="en-US"/>
        </w:rPr>
      </w:pPr>
      <w:r w:rsidRPr="00CC1D51">
        <w:rPr>
          <w:rFonts w:ascii="Garamond" w:hAnsi="Garamond" w:cs="Arial"/>
          <w:color w:val="000000" w:themeColor="text1"/>
          <w:shd w:val="clear" w:color="auto" w:fill="FFFFFF"/>
          <w:lang w:val="en-US"/>
        </w:rPr>
        <w:t>Langley, P. (1994, November). Selection of relevant features in machine learning. In </w:t>
      </w:r>
      <w:r w:rsidRPr="00CC1D51">
        <w:rPr>
          <w:rFonts w:ascii="Garamond" w:hAnsi="Garamond" w:cs="Arial"/>
          <w:i/>
          <w:iCs/>
          <w:color w:val="000000" w:themeColor="text1"/>
          <w:shd w:val="clear" w:color="auto" w:fill="FFFFFF"/>
          <w:lang w:val="en-US"/>
        </w:rPr>
        <w:t xml:space="preserve">Proceedings of </w:t>
      </w:r>
    </w:p>
    <w:p w14:paraId="38569218" w14:textId="4BB53642" w:rsidR="00CC1D51" w:rsidRPr="00CC1D51" w:rsidRDefault="00CC1D51" w:rsidP="00CC1D51">
      <w:pPr>
        <w:ind w:firstLine="708"/>
        <w:rPr>
          <w:rFonts w:ascii="Garamond" w:hAnsi="Garamond"/>
          <w:color w:val="000000" w:themeColor="text1"/>
          <w:lang w:val="en-US"/>
        </w:rPr>
      </w:pPr>
      <w:r w:rsidRPr="00CC1D51">
        <w:rPr>
          <w:rFonts w:ascii="Garamond" w:hAnsi="Garamond" w:cs="Arial"/>
          <w:i/>
          <w:iCs/>
          <w:color w:val="000000" w:themeColor="text1"/>
          <w:shd w:val="clear" w:color="auto" w:fill="FFFFFF"/>
          <w:lang w:val="en-US"/>
        </w:rPr>
        <w:t>the AAAI Fall symposium on relevance</w:t>
      </w:r>
      <w:r w:rsidRPr="00CC1D51">
        <w:rPr>
          <w:rFonts w:ascii="Garamond" w:hAnsi="Garamond" w:cs="Arial"/>
          <w:color w:val="000000" w:themeColor="text1"/>
          <w:shd w:val="clear" w:color="auto" w:fill="FFFFFF"/>
          <w:lang w:val="en-US"/>
        </w:rPr>
        <w:t> (Vol. 184, pp. 245-271).</w:t>
      </w:r>
    </w:p>
    <w:p w14:paraId="64530CC2" w14:textId="77777777" w:rsidR="00CC1D51" w:rsidRDefault="00CC1D51" w:rsidP="008B441A">
      <w:pPr>
        <w:rPr>
          <w:rFonts w:ascii="Garamond" w:hAnsi="Garamond" w:cs="Arial"/>
          <w:color w:val="000000" w:themeColor="text1"/>
          <w:shd w:val="clear" w:color="auto" w:fill="FFFFFF"/>
          <w:lang w:val="en-US"/>
        </w:rPr>
      </w:pPr>
    </w:p>
    <w:p w14:paraId="42C5FFE9" w14:textId="77777777" w:rsidR="00CC1D51" w:rsidRPr="00CC1D51" w:rsidRDefault="00CC1D51" w:rsidP="00CC1D51">
      <w:pPr>
        <w:rPr>
          <w:rFonts w:ascii="Garamond" w:hAnsi="Garamond"/>
          <w:color w:val="000000" w:themeColor="text1"/>
          <w:lang w:val="en-US"/>
        </w:rPr>
      </w:pPr>
      <w:proofErr w:type="spellStart"/>
      <w:r w:rsidRPr="00CC1D51">
        <w:rPr>
          <w:rFonts w:ascii="Garamond" w:hAnsi="Garamond" w:cs="Arial"/>
          <w:color w:val="000000" w:themeColor="text1"/>
          <w:shd w:val="clear" w:color="auto" w:fill="FFFFFF"/>
          <w:lang w:val="en-US"/>
        </w:rPr>
        <w:t>Madhulatha</w:t>
      </w:r>
      <w:proofErr w:type="spellEnd"/>
      <w:r w:rsidRPr="00CC1D51">
        <w:rPr>
          <w:rFonts w:ascii="Garamond" w:hAnsi="Garamond" w:cs="Arial"/>
          <w:color w:val="000000" w:themeColor="text1"/>
          <w:shd w:val="clear" w:color="auto" w:fill="FFFFFF"/>
          <w:lang w:val="en-US"/>
        </w:rPr>
        <w:t>, T. S. (2012). An overview on clustering methods. </w:t>
      </w:r>
      <w:proofErr w:type="spellStart"/>
      <w:r w:rsidRPr="00CC1D51">
        <w:rPr>
          <w:rFonts w:ascii="Garamond" w:hAnsi="Garamond" w:cs="Arial"/>
          <w:i/>
          <w:iCs/>
          <w:color w:val="000000" w:themeColor="text1"/>
          <w:shd w:val="clear" w:color="auto" w:fill="FFFFFF"/>
          <w:lang w:val="en-US"/>
        </w:rPr>
        <w:t>arXiv</w:t>
      </w:r>
      <w:proofErr w:type="spellEnd"/>
      <w:r w:rsidRPr="00CC1D51">
        <w:rPr>
          <w:rFonts w:ascii="Garamond" w:hAnsi="Garamond" w:cs="Arial"/>
          <w:i/>
          <w:iCs/>
          <w:color w:val="000000" w:themeColor="text1"/>
          <w:shd w:val="clear" w:color="auto" w:fill="FFFFFF"/>
          <w:lang w:val="en-US"/>
        </w:rPr>
        <w:t xml:space="preserve"> preprint arXiv:1205.1117</w:t>
      </w:r>
      <w:r w:rsidRPr="00CC1D51">
        <w:rPr>
          <w:rFonts w:ascii="Garamond" w:hAnsi="Garamond" w:cs="Arial"/>
          <w:color w:val="000000" w:themeColor="text1"/>
          <w:shd w:val="clear" w:color="auto" w:fill="FFFFFF"/>
          <w:lang w:val="en-US"/>
        </w:rPr>
        <w:t>.</w:t>
      </w:r>
    </w:p>
    <w:p w14:paraId="78B15F11" w14:textId="77777777" w:rsidR="00CC1D51" w:rsidRPr="00807778" w:rsidRDefault="00CC1D51" w:rsidP="008B441A">
      <w:pPr>
        <w:rPr>
          <w:rFonts w:ascii="Garamond" w:hAnsi="Garamond" w:cs="Arial"/>
          <w:color w:val="000000" w:themeColor="text1"/>
          <w:shd w:val="clear" w:color="auto" w:fill="FFFFFF"/>
          <w:lang w:val="en-US"/>
        </w:rPr>
      </w:pPr>
    </w:p>
    <w:p w14:paraId="6FFBA4D1" w14:textId="77777777" w:rsidR="008B441A" w:rsidRPr="00807778" w:rsidRDefault="008B441A" w:rsidP="008B441A">
      <w:pPr>
        <w:rPr>
          <w:rFonts w:ascii="Garamond" w:hAnsi="Garamond" w:cs="Arial"/>
          <w:i/>
          <w:iCs/>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Manning, C. D., Manning, C. D., &amp; </w:t>
      </w:r>
      <w:proofErr w:type="spellStart"/>
      <w:r w:rsidRPr="00807778">
        <w:rPr>
          <w:rFonts w:ascii="Garamond" w:hAnsi="Garamond" w:cs="Arial"/>
          <w:color w:val="000000" w:themeColor="text1"/>
          <w:shd w:val="clear" w:color="auto" w:fill="FFFFFF"/>
          <w:lang w:val="en-US"/>
        </w:rPr>
        <w:t>Schütze</w:t>
      </w:r>
      <w:proofErr w:type="spellEnd"/>
      <w:r w:rsidRPr="00807778">
        <w:rPr>
          <w:rFonts w:ascii="Garamond" w:hAnsi="Garamond" w:cs="Arial"/>
          <w:color w:val="000000" w:themeColor="text1"/>
          <w:shd w:val="clear" w:color="auto" w:fill="FFFFFF"/>
          <w:lang w:val="en-US"/>
        </w:rPr>
        <w:t>, H. (1999). </w:t>
      </w:r>
      <w:r w:rsidRPr="00807778">
        <w:rPr>
          <w:rFonts w:ascii="Garamond" w:hAnsi="Garamond" w:cs="Arial"/>
          <w:i/>
          <w:iCs/>
          <w:color w:val="000000" w:themeColor="text1"/>
          <w:shd w:val="clear" w:color="auto" w:fill="FFFFFF"/>
          <w:lang w:val="en-US"/>
        </w:rPr>
        <w:t xml:space="preserve">Foundations of statistical natural language </w:t>
      </w:r>
    </w:p>
    <w:p w14:paraId="23EEE4DB" w14:textId="77777777" w:rsidR="008B441A" w:rsidRPr="00807778" w:rsidRDefault="008B441A" w:rsidP="008B441A">
      <w:pPr>
        <w:ind w:firstLine="708"/>
        <w:rPr>
          <w:rFonts w:ascii="Garamond" w:hAnsi="Garamond"/>
          <w:color w:val="000000" w:themeColor="text1"/>
          <w:lang w:val="en-US"/>
          <w:rPrChange w:id="65" w:author="Emma Schreurs" w:date="2020-01-27T15:38:00Z">
            <w:rPr>
              <w:rFonts w:ascii="Garamond" w:hAnsi="Garamond"/>
              <w:color w:val="000000" w:themeColor="text1"/>
              <w:sz w:val="22"/>
              <w:szCs w:val="22"/>
            </w:rPr>
          </w:rPrChange>
        </w:rPr>
      </w:pPr>
      <w:r w:rsidRPr="00807778">
        <w:rPr>
          <w:rFonts w:ascii="Garamond" w:hAnsi="Garamond" w:cs="Arial"/>
          <w:i/>
          <w:iCs/>
          <w:color w:val="000000" w:themeColor="text1"/>
          <w:shd w:val="clear" w:color="auto" w:fill="FFFFFF"/>
          <w:lang w:val="en-US"/>
        </w:rPr>
        <w:t>processing</w:t>
      </w:r>
      <w:r w:rsidRPr="00807778">
        <w:rPr>
          <w:rFonts w:ascii="Garamond" w:hAnsi="Garamond" w:cs="Arial"/>
          <w:color w:val="000000" w:themeColor="text1"/>
          <w:shd w:val="clear" w:color="auto" w:fill="FFFFFF"/>
          <w:lang w:val="en-US"/>
        </w:rPr>
        <w:t xml:space="preserve">. </w:t>
      </w:r>
      <w:r w:rsidRPr="00807778">
        <w:rPr>
          <w:rFonts w:ascii="Garamond" w:hAnsi="Garamond" w:cs="Arial"/>
          <w:color w:val="000000" w:themeColor="text1"/>
          <w:shd w:val="clear" w:color="auto" w:fill="FFFFFF"/>
          <w:lang w:val="en-US"/>
          <w:rPrChange w:id="66" w:author="Emma Schreurs" w:date="2020-01-27T15:38:00Z">
            <w:rPr>
              <w:rFonts w:ascii="Garamond" w:hAnsi="Garamond" w:cs="Arial"/>
              <w:color w:val="000000" w:themeColor="text1"/>
              <w:sz w:val="22"/>
              <w:szCs w:val="22"/>
              <w:shd w:val="clear" w:color="auto" w:fill="FFFFFF"/>
            </w:rPr>
          </w:rPrChange>
        </w:rPr>
        <w:t>MIT press.</w:t>
      </w:r>
    </w:p>
    <w:p w14:paraId="1ECE7403" w14:textId="77777777" w:rsidR="0009598F" w:rsidRPr="00807778" w:rsidRDefault="0009598F" w:rsidP="0009598F">
      <w:pPr>
        <w:rPr>
          <w:rFonts w:ascii="Garamond" w:hAnsi="Garamond" w:cs="Arial"/>
          <w:color w:val="000000" w:themeColor="text1"/>
          <w:shd w:val="clear" w:color="auto" w:fill="FFFFFF"/>
          <w:lang w:val="en-US"/>
        </w:rPr>
      </w:pPr>
    </w:p>
    <w:p w14:paraId="5C418695" w14:textId="011DF6CE" w:rsidR="00352C7F" w:rsidRPr="00807778" w:rsidRDefault="0009598F" w:rsidP="00352C7F">
      <w:pPr>
        <w:rPr>
          <w:rFonts w:ascii="Garamond" w:hAnsi="Garamond" w:cs="Arial"/>
          <w:color w:val="000000" w:themeColor="text1"/>
          <w:shd w:val="clear" w:color="auto" w:fill="FFFFFF"/>
          <w:lang w:val="en-US"/>
        </w:rPr>
      </w:pPr>
      <w:proofErr w:type="spellStart"/>
      <w:r w:rsidRPr="00807778">
        <w:rPr>
          <w:rFonts w:ascii="Garamond" w:hAnsi="Garamond" w:cs="Arial"/>
          <w:color w:val="000000" w:themeColor="text1"/>
          <w:shd w:val="clear" w:color="auto" w:fill="FFFFFF"/>
          <w:lang w:val="en-US"/>
          <w:rPrChange w:id="67" w:author="Emma Schreurs" w:date="2020-01-27T15:38:00Z">
            <w:rPr>
              <w:rFonts w:ascii="Garamond" w:hAnsi="Garamond" w:cs="Arial"/>
              <w:color w:val="000000" w:themeColor="text1"/>
              <w:sz w:val="22"/>
              <w:szCs w:val="22"/>
              <w:shd w:val="clear" w:color="auto" w:fill="FFFFFF"/>
            </w:rPr>
          </w:rPrChange>
        </w:rPr>
        <w:t>Mikolov</w:t>
      </w:r>
      <w:proofErr w:type="spellEnd"/>
      <w:r w:rsidRPr="00807778">
        <w:rPr>
          <w:rFonts w:ascii="Garamond" w:hAnsi="Garamond" w:cs="Arial"/>
          <w:color w:val="000000" w:themeColor="text1"/>
          <w:shd w:val="clear" w:color="auto" w:fill="FFFFFF"/>
          <w:lang w:val="en-US"/>
          <w:rPrChange w:id="68" w:author="Emma Schreurs" w:date="2020-01-27T15:38:00Z">
            <w:rPr>
              <w:rFonts w:ascii="Garamond" w:hAnsi="Garamond" w:cs="Arial"/>
              <w:color w:val="000000" w:themeColor="text1"/>
              <w:sz w:val="22"/>
              <w:szCs w:val="22"/>
              <w:shd w:val="clear" w:color="auto" w:fill="FFFFFF"/>
            </w:rPr>
          </w:rPrChange>
        </w:rPr>
        <w:t xml:space="preserve">, T., </w:t>
      </w:r>
      <w:proofErr w:type="spellStart"/>
      <w:r w:rsidRPr="00807778">
        <w:rPr>
          <w:rFonts w:ascii="Garamond" w:hAnsi="Garamond" w:cs="Arial"/>
          <w:color w:val="000000" w:themeColor="text1"/>
          <w:shd w:val="clear" w:color="auto" w:fill="FFFFFF"/>
          <w:lang w:val="en-US"/>
          <w:rPrChange w:id="69" w:author="Emma Schreurs" w:date="2020-01-27T15:38:00Z">
            <w:rPr>
              <w:rFonts w:ascii="Garamond" w:hAnsi="Garamond" w:cs="Arial"/>
              <w:color w:val="000000" w:themeColor="text1"/>
              <w:sz w:val="22"/>
              <w:szCs w:val="22"/>
              <w:shd w:val="clear" w:color="auto" w:fill="FFFFFF"/>
            </w:rPr>
          </w:rPrChange>
        </w:rPr>
        <w:t>Yih</w:t>
      </w:r>
      <w:proofErr w:type="spellEnd"/>
      <w:r w:rsidRPr="00807778">
        <w:rPr>
          <w:rFonts w:ascii="Garamond" w:hAnsi="Garamond" w:cs="Arial"/>
          <w:color w:val="000000" w:themeColor="text1"/>
          <w:shd w:val="clear" w:color="auto" w:fill="FFFFFF"/>
          <w:lang w:val="en-US"/>
          <w:rPrChange w:id="70" w:author="Emma Schreurs" w:date="2020-01-27T15:38:00Z">
            <w:rPr>
              <w:rFonts w:ascii="Garamond" w:hAnsi="Garamond" w:cs="Arial"/>
              <w:color w:val="000000" w:themeColor="text1"/>
              <w:sz w:val="22"/>
              <w:szCs w:val="22"/>
              <w:shd w:val="clear" w:color="auto" w:fill="FFFFFF"/>
            </w:rPr>
          </w:rPrChange>
        </w:rPr>
        <w:t xml:space="preserve">, W. T., &amp; Zweig, G. (2013, June). </w:t>
      </w:r>
      <w:r w:rsidRPr="00807778">
        <w:rPr>
          <w:rFonts w:ascii="Garamond" w:hAnsi="Garamond" w:cs="Arial"/>
          <w:color w:val="000000" w:themeColor="text1"/>
          <w:shd w:val="clear" w:color="auto" w:fill="FFFFFF"/>
          <w:lang w:val="en-US"/>
        </w:rPr>
        <w:t xml:space="preserve">Linguistic regularities in continuous space </w:t>
      </w:r>
    </w:p>
    <w:p w14:paraId="0B500295" w14:textId="19473824" w:rsidR="0009598F" w:rsidRPr="00807778" w:rsidRDefault="0009598F" w:rsidP="00352C7F">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word representations. In </w:t>
      </w:r>
      <w:r w:rsidRPr="00807778">
        <w:rPr>
          <w:rFonts w:ascii="Garamond" w:hAnsi="Garamond" w:cs="Arial"/>
          <w:i/>
          <w:iCs/>
          <w:color w:val="000000" w:themeColor="text1"/>
          <w:shd w:val="clear" w:color="auto" w:fill="FFFFFF"/>
          <w:lang w:val="en-US"/>
        </w:rPr>
        <w:t>Proceedings of the 2013 Conference of the North American Chapter of the Association for Computational Linguistics: Human Language Technologies</w:t>
      </w:r>
      <w:r w:rsidRPr="00807778">
        <w:rPr>
          <w:rFonts w:ascii="Garamond" w:hAnsi="Garamond" w:cs="Arial"/>
          <w:color w:val="000000" w:themeColor="text1"/>
          <w:shd w:val="clear" w:color="auto" w:fill="FFFFFF"/>
          <w:lang w:val="en-US"/>
        </w:rPr>
        <w:t> (pp. 746-751).</w:t>
      </w:r>
    </w:p>
    <w:p w14:paraId="5C7891EE" w14:textId="77777777" w:rsidR="0009598F" w:rsidRPr="00807778" w:rsidRDefault="0009598F" w:rsidP="0009598F">
      <w:pPr>
        <w:rPr>
          <w:rFonts w:ascii="Garamond" w:hAnsi="Garamond"/>
          <w:color w:val="000000" w:themeColor="text1"/>
          <w:lang w:val="en-US"/>
        </w:rPr>
      </w:pPr>
    </w:p>
    <w:p w14:paraId="188345FC" w14:textId="77777777" w:rsidR="0009598F" w:rsidRPr="00807778" w:rsidRDefault="0009598F" w:rsidP="0009598F">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Payne, S. J., &amp; Duggan, G. B. (2011). Giving up problem solving. </w:t>
      </w:r>
      <w:r w:rsidRPr="00807778">
        <w:rPr>
          <w:rFonts w:ascii="Garamond" w:hAnsi="Garamond" w:cs="Arial"/>
          <w:i/>
          <w:iCs/>
          <w:color w:val="000000" w:themeColor="text1"/>
          <w:shd w:val="clear" w:color="auto" w:fill="FFFFFF"/>
          <w:lang w:val="en-US"/>
        </w:rPr>
        <w:t>Memory &amp; cognition</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shd w:val="clear" w:color="auto" w:fill="FFFFFF"/>
          <w:lang w:val="en-US"/>
        </w:rPr>
        <w:t>39</w:t>
      </w:r>
      <w:r w:rsidRPr="00807778">
        <w:rPr>
          <w:rFonts w:ascii="Garamond" w:hAnsi="Garamond" w:cs="Arial"/>
          <w:color w:val="000000" w:themeColor="text1"/>
          <w:shd w:val="clear" w:color="auto" w:fill="FFFFFF"/>
          <w:lang w:val="en-US"/>
        </w:rPr>
        <w:t>(5), 902-</w:t>
      </w:r>
    </w:p>
    <w:p w14:paraId="7F2084F2" w14:textId="77777777" w:rsidR="0009598F" w:rsidRPr="00807778" w:rsidRDefault="0009598F" w:rsidP="0009598F">
      <w:pPr>
        <w:ind w:firstLine="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913.</w:t>
      </w:r>
    </w:p>
    <w:p w14:paraId="1D994528" w14:textId="56F8D91D" w:rsidR="0009598F" w:rsidRPr="00807778" w:rsidRDefault="0009598F" w:rsidP="008D538B">
      <w:pPr>
        <w:rPr>
          <w:ins w:id="71" w:author="Emma Schreurs" w:date="2020-01-27T16:42:00Z"/>
          <w:rFonts w:ascii="Garamond" w:hAnsi="Garamond"/>
          <w:color w:val="000000" w:themeColor="text1"/>
          <w:lang w:val="en-US"/>
        </w:rPr>
      </w:pPr>
    </w:p>
    <w:p w14:paraId="450BE9B4" w14:textId="6B751F6D" w:rsidR="008D538B" w:rsidRPr="00807778" w:rsidRDefault="008D538B" w:rsidP="008D538B">
      <w:pPr>
        <w:rPr>
          <w:ins w:id="72" w:author="Emma Schreurs" w:date="2020-01-27T16:42:00Z"/>
          <w:rFonts w:ascii="Garamond" w:hAnsi="Garamond" w:cs="Arial"/>
          <w:color w:val="000000" w:themeColor="text1"/>
          <w:shd w:val="clear" w:color="auto" w:fill="FFFFFF"/>
          <w:lang w:val="en-US"/>
        </w:rPr>
      </w:pPr>
      <w:ins w:id="73" w:author="Emma Schreurs" w:date="2020-01-27T16:42:00Z">
        <w:r w:rsidRPr="00807778">
          <w:rPr>
            <w:rFonts w:ascii="Garamond" w:hAnsi="Garamond" w:cs="Arial"/>
            <w:color w:val="000000" w:themeColor="text1"/>
            <w:shd w:val="clear" w:color="auto" w:fill="FFFFFF"/>
            <w:lang w:val="en-US"/>
            <w:rPrChange w:id="74" w:author="Emma Schreurs" w:date="2020-01-27T16:42:00Z">
              <w:rPr>
                <w:rFonts w:ascii="Arial" w:hAnsi="Arial" w:cs="Arial"/>
                <w:color w:val="222222"/>
                <w:sz w:val="20"/>
                <w:szCs w:val="20"/>
                <w:shd w:val="clear" w:color="auto" w:fill="FFFFFF"/>
              </w:rPr>
            </w:rPrChange>
          </w:rPr>
          <w:t xml:space="preserve">Peters, M. E., Neumann, M., </w:t>
        </w:r>
        <w:proofErr w:type="spellStart"/>
        <w:r w:rsidRPr="00807778">
          <w:rPr>
            <w:rFonts w:ascii="Garamond" w:hAnsi="Garamond" w:cs="Arial"/>
            <w:color w:val="000000" w:themeColor="text1"/>
            <w:shd w:val="clear" w:color="auto" w:fill="FFFFFF"/>
            <w:lang w:val="en-US"/>
            <w:rPrChange w:id="75" w:author="Emma Schreurs" w:date="2020-01-27T16:42:00Z">
              <w:rPr>
                <w:rFonts w:ascii="Arial" w:hAnsi="Arial" w:cs="Arial"/>
                <w:color w:val="222222"/>
                <w:sz w:val="20"/>
                <w:szCs w:val="20"/>
                <w:shd w:val="clear" w:color="auto" w:fill="FFFFFF"/>
              </w:rPr>
            </w:rPrChange>
          </w:rPr>
          <w:t>Iyyer</w:t>
        </w:r>
        <w:proofErr w:type="spellEnd"/>
        <w:r w:rsidRPr="00807778">
          <w:rPr>
            <w:rFonts w:ascii="Garamond" w:hAnsi="Garamond" w:cs="Arial"/>
            <w:color w:val="000000" w:themeColor="text1"/>
            <w:shd w:val="clear" w:color="auto" w:fill="FFFFFF"/>
            <w:lang w:val="en-US"/>
            <w:rPrChange w:id="76" w:author="Emma Schreurs" w:date="2020-01-27T16:42:00Z">
              <w:rPr>
                <w:rFonts w:ascii="Arial" w:hAnsi="Arial" w:cs="Arial"/>
                <w:color w:val="222222"/>
                <w:sz w:val="20"/>
                <w:szCs w:val="20"/>
                <w:shd w:val="clear" w:color="auto" w:fill="FFFFFF"/>
              </w:rPr>
            </w:rPrChange>
          </w:rPr>
          <w:t xml:space="preserve">, M., Gardner, M., Clark, C., Lee, K., &amp; </w:t>
        </w:r>
        <w:proofErr w:type="spellStart"/>
        <w:r w:rsidRPr="00807778">
          <w:rPr>
            <w:rFonts w:ascii="Garamond" w:hAnsi="Garamond" w:cs="Arial"/>
            <w:color w:val="000000" w:themeColor="text1"/>
            <w:shd w:val="clear" w:color="auto" w:fill="FFFFFF"/>
            <w:lang w:val="en-US"/>
            <w:rPrChange w:id="77" w:author="Emma Schreurs" w:date="2020-01-27T16:42:00Z">
              <w:rPr>
                <w:rFonts w:ascii="Arial" w:hAnsi="Arial" w:cs="Arial"/>
                <w:color w:val="222222"/>
                <w:sz w:val="20"/>
                <w:szCs w:val="20"/>
                <w:shd w:val="clear" w:color="auto" w:fill="FFFFFF"/>
              </w:rPr>
            </w:rPrChange>
          </w:rPr>
          <w:t>Zettlemoyer</w:t>
        </w:r>
        <w:proofErr w:type="spellEnd"/>
        <w:r w:rsidRPr="00807778">
          <w:rPr>
            <w:rFonts w:ascii="Garamond" w:hAnsi="Garamond" w:cs="Arial"/>
            <w:color w:val="000000" w:themeColor="text1"/>
            <w:shd w:val="clear" w:color="auto" w:fill="FFFFFF"/>
            <w:lang w:val="en-US"/>
            <w:rPrChange w:id="78" w:author="Emma Schreurs" w:date="2020-01-27T16:42:00Z">
              <w:rPr>
                <w:rFonts w:ascii="Arial" w:hAnsi="Arial" w:cs="Arial"/>
                <w:color w:val="222222"/>
                <w:sz w:val="20"/>
                <w:szCs w:val="20"/>
                <w:shd w:val="clear" w:color="auto" w:fill="FFFFFF"/>
              </w:rPr>
            </w:rPrChange>
          </w:rPr>
          <w:t xml:space="preserve">, L. (2018). </w:t>
        </w:r>
      </w:ins>
    </w:p>
    <w:p w14:paraId="23AE06ED" w14:textId="0C3414BA" w:rsidR="008D538B" w:rsidRPr="00807778" w:rsidRDefault="008D538B">
      <w:pPr>
        <w:ind w:firstLine="708"/>
        <w:rPr>
          <w:ins w:id="79" w:author="Emma Schreurs" w:date="2020-01-27T16:42:00Z"/>
          <w:rFonts w:ascii="Garamond" w:hAnsi="Garamond" w:cs="Arial"/>
          <w:color w:val="000000" w:themeColor="text1"/>
          <w:shd w:val="clear" w:color="auto" w:fill="FFFFFF"/>
          <w:lang w:val="en-US"/>
          <w:rPrChange w:id="80" w:author="Emma Schreurs" w:date="2020-01-27T16:42:00Z">
            <w:rPr>
              <w:ins w:id="81" w:author="Emma Schreurs" w:date="2020-01-27T16:42:00Z"/>
              <w:rFonts w:ascii="Garamond" w:hAnsi="Garamond"/>
              <w:color w:val="000000" w:themeColor="text1"/>
              <w:sz w:val="22"/>
              <w:szCs w:val="22"/>
              <w:lang w:val="en-US"/>
            </w:rPr>
          </w:rPrChange>
        </w:rPr>
        <w:pPrChange w:id="82" w:author="Emma Schreurs" w:date="2020-01-27T16:42:00Z">
          <w:pPr/>
        </w:pPrChange>
      </w:pPr>
      <w:ins w:id="83" w:author="Emma Schreurs" w:date="2020-01-27T16:42:00Z">
        <w:r w:rsidRPr="00807778">
          <w:rPr>
            <w:rFonts w:ascii="Garamond" w:hAnsi="Garamond" w:cs="Arial"/>
            <w:color w:val="000000" w:themeColor="text1"/>
            <w:shd w:val="clear" w:color="auto" w:fill="FFFFFF"/>
            <w:lang w:val="en-US"/>
            <w:rPrChange w:id="84" w:author="Emma Schreurs" w:date="2020-01-27T16:42:00Z">
              <w:rPr>
                <w:rFonts w:ascii="Arial" w:hAnsi="Arial" w:cs="Arial"/>
                <w:color w:val="222222"/>
                <w:sz w:val="20"/>
                <w:szCs w:val="20"/>
                <w:shd w:val="clear" w:color="auto" w:fill="FFFFFF"/>
              </w:rPr>
            </w:rPrChange>
          </w:rPr>
          <w:t>Deep contextualized word representations.</w:t>
        </w:r>
        <w:r w:rsidRPr="00807778">
          <w:rPr>
            <w:rStyle w:val="apple-converted-space"/>
            <w:rFonts w:ascii="Garamond" w:hAnsi="Garamond" w:cs="Arial"/>
            <w:color w:val="000000" w:themeColor="text1"/>
            <w:shd w:val="clear" w:color="auto" w:fill="FFFFFF"/>
            <w:lang w:val="en-US"/>
            <w:rPrChange w:id="85" w:author="Emma Schreurs" w:date="2020-01-27T16:42:00Z">
              <w:rPr>
                <w:rStyle w:val="apple-converted-space"/>
                <w:rFonts w:ascii="Arial" w:hAnsi="Arial" w:cs="Arial"/>
                <w:color w:val="222222"/>
                <w:sz w:val="20"/>
                <w:szCs w:val="20"/>
                <w:shd w:val="clear" w:color="auto" w:fill="FFFFFF"/>
              </w:rPr>
            </w:rPrChange>
          </w:rPr>
          <w:t> </w:t>
        </w:r>
        <w:proofErr w:type="spellStart"/>
        <w:r w:rsidRPr="00807778">
          <w:rPr>
            <w:rFonts w:ascii="Garamond" w:hAnsi="Garamond" w:cs="Arial"/>
            <w:i/>
            <w:iCs/>
            <w:color w:val="000000" w:themeColor="text1"/>
            <w:lang w:val="en-US"/>
            <w:rPrChange w:id="86" w:author="Emma Schreurs" w:date="2020-01-27T16:42:00Z">
              <w:rPr>
                <w:rFonts w:ascii="Arial" w:hAnsi="Arial" w:cs="Arial"/>
                <w:i/>
                <w:iCs/>
                <w:color w:val="222222"/>
                <w:sz w:val="20"/>
                <w:szCs w:val="20"/>
              </w:rPr>
            </w:rPrChange>
          </w:rPr>
          <w:t>arXiv</w:t>
        </w:r>
        <w:proofErr w:type="spellEnd"/>
        <w:r w:rsidRPr="00807778">
          <w:rPr>
            <w:rFonts w:ascii="Garamond" w:hAnsi="Garamond" w:cs="Arial"/>
            <w:i/>
            <w:iCs/>
            <w:color w:val="000000" w:themeColor="text1"/>
            <w:lang w:val="en-US"/>
            <w:rPrChange w:id="87" w:author="Emma Schreurs" w:date="2020-01-27T16:42:00Z">
              <w:rPr>
                <w:rFonts w:ascii="Arial" w:hAnsi="Arial" w:cs="Arial"/>
                <w:i/>
                <w:iCs/>
                <w:color w:val="222222"/>
                <w:sz w:val="20"/>
                <w:szCs w:val="20"/>
              </w:rPr>
            </w:rPrChange>
          </w:rPr>
          <w:t xml:space="preserve"> preprint arXiv:1802.05365</w:t>
        </w:r>
        <w:r w:rsidRPr="00807778">
          <w:rPr>
            <w:rFonts w:ascii="Garamond" w:hAnsi="Garamond" w:cs="Arial"/>
            <w:color w:val="000000" w:themeColor="text1"/>
            <w:shd w:val="clear" w:color="auto" w:fill="FFFFFF"/>
            <w:lang w:val="en-US"/>
            <w:rPrChange w:id="88" w:author="Emma Schreurs" w:date="2020-01-27T16:42:00Z">
              <w:rPr>
                <w:rFonts w:ascii="Arial" w:hAnsi="Arial" w:cs="Arial"/>
                <w:color w:val="222222"/>
                <w:sz w:val="20"/>
                <w:szCs w:val="20"/>
                <w:shd w:val="clear" w:color="auto" w:fill="FFFFFF"/>
              </w:rPr>
            </w:rPrChange>
          </w:rPr>
          <w:t>.</w:t>
        </w:r>
      </w:ins>
    </w:p>
    <w:p w14:paraId="34BEDF68" w14:textId="77777777" w:rsidR="008D538B" w:rsidRPr="00807778" w:rsidRDefault="008D538B">
      <w:pPr>
        <w:rPr>
          <w:rFonts w:ascii="Garamond" w:hAnsi="Garamond"/>
          <w:color w:val="000000" w:themeColor="text1"/>
          <w:lang w:val="en-US"/>
        </w:rPr>
        <w:pPrChange w:id="89" w:author="Emma Schreurs" w:date="2020-01-27T16:42:00Z">
          <w:pPr>
            <w:ind w:firstLine="708"/>
          </w:pPr>
        </w:pPrChange>
      </w:pPr>
    </w:p>
    <w:p w14:paraId="255FF5BB" w14:textId="32446423" w:rsidR="00352C7F" w:rsidRPr="00807778" w:rsidRDefault="0009598F" w:rsidP="00352C7F">
      <w:pPr>
        <w:rPr>
          <w:rFonts w:ascii="Garamond" w:hAnsi="Garamond" w:cs="Arial"/>
          <w:color w:val="000000" w:themeColor="text1"/>
          <w:shd w:val="clear" w:color="auto" w:fill="FFFFFF"/>
          <w:lang w:val="en-US"/>
        </w:rPr>
      </w:pPr>
      <w:proofErr w:type="spellStart"/>
      <w:r w:rsidRPr="00807778">
        <w:rPr>
          <w:rFonts w:ascii="Garamond" w:hAnsi="Garamond" w:cs="Arial"/>
          <w:color w:val="000000" w:themeColor="text1"/>
          <w:shd w:val="clear" w:color="auto" w:fill="FFFFFF"/>
          <w:lang w:val="en-US"/>
        </w:rPr>
        <w:t>Poria</w:t>
      </w:r>
      <w:proofErr w:type="spellEnd"/>
      <w:r w:rsidRPr="00807778">
        <w:rPr>
          <w:rFonts w:ascii="Garamond" w:hAnsi="Garamond" w:cs="Arial"/>
          <w:color w:val="000000" w:themeColor="text1"/>
          <w:shd w:val="clear" w:color="auto" w:fill="FFFFFF"/>
          <w:lang w:val="en-US"/>
        </w:rPr>
        <w:t xml:space="preserve">, S., Chaturvedi, I., Cambria, E., &amp; </w:t>
      </w:r>
      <w:proofErr w:type="spellStart"/>
      <w:r w:rsidRPr="00807778">
        <w:rPr>
          <w:rFonts w:ascii="Garamond" w:hAnsi="Garamond" w:cs="Arial"/>
          <w:color w:val="000000" w:themeColor="text1"/>
          <w:shd w:val="clear" w:color="auto" w:fill="FFFFFF"/>
          <w:lang w:val="en-US"/>
        </w:rPr>
        <w:t>Bisio</w:t>
      </w:r>
      <w:proofErr w:type="spellEnd"/>
      <w:r w:rsidRPr="00807778">
        <w:rPr>
          <w:rFonts w:ascii="Garamond" w:hAnsi="Garamond" w:cs="Arial"/>
          <w:color w:val="000000" w:themeColor="text1"/>
          <w:shd w:val="clear" w:color="auto" w:fill="FFFFFF"/>
          <w:lang w:val="en-US"/>
        </w:rPr>
        <w:t xml:space="preserve">, F. (2016, July). </w:t>
      </w:r>
      <w:proofErr w:type="spellStart"/>
      <w:r w:rsidRPr="00807778">
        <w:rPr>
          <w:rFonts w:ascii="Garamond" w:hAnsi="Garamond" w:cs="Arial"/>
          <w:color w:val="000000" w:themeColor="text1"/>
          <w:shd w:val="clear" w:color="auto" w:fill="FFFFFF"/>
          <w:lang w:val="en-US"/>
        </w:rPr>
        <w:t>Sentic</w:t>
      </w:r>
      <w:proofErr w:type="spellEnd"/>
      <w:r w:rsidRPr="00807778">
        <w:rPr>
          <w:rFonts w:ascii="Garamond" w:hAnsi="Garamond" w:cs="Arial"/>
          <w:color w:val="000000" w:themeColor="text1"/>
          <w:shd w:val="clear" w:color="auto" w:fill="FFFFFF"/>
          <w:lang w:val="en-US"/>
        </w:rPr>
        <w:t xml:space="preserve"> LDA: Improving on LDA </w:t>
      </w:r>
    </w:p>
    <w:p w14:paraId="302669D9" w14:textId="296B6275" w:rsidR="007D6285" w:rsidRPr="00807778" w:rsidRDefault="0009598F" w:rsidP="007D6285">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with semantic similarity for aspect-based sentiment analysis. In </w:t>
      </w:r>
      <w:r w:rsidRPr="00807778">
        <w:rPr>
          <w:rFonts w:ascii="Garamond" w:hAnsi="Garamond" w:cs="Arial"/>
          <w:i/>
          <w:iCs/>
          <w:color w:val="000000" w:themeColor="text1"/>
          <w:shd w:val="clear" w:color="auto" w:fill="FFFFFF"/>
          <w:lang w:val="en-US"/>
        </w:rPr>
        <w:t>2016 international joint conference on neural networks (IJCNN)</w:t>
      </w:r>
      <w:r w:rsidRPr="00807778">
        <w:rPr>
          <w:rFonts w:ascii="Garamond" w:hAnsi="Garamond" w:cs="Arial"/>
          <w:color w:val="000000" w:themeColor="text1"/>
          <w:shd w:val="clear" w:color="auto" w:fill="FFFFFF"/>
          <w:lang w:val="en-US"/>
        </w:rPr>
        <w:t> (pp. 4465-4473). IEEE.</w:t>
      </w:r>
    </w:p>
    <w:p w14:paraId="7C4BBB57" w14:textId="77777777" w:rsidR="007D6285" w:rsidRPr="00807778" w:rsidRDefault="007D6285" w:rsidP="007D6285">
      <w:pPr>
        <w:rPr>
          <w:rFonts w:ascii="Garamond" w:hAnsi="Garamond" w:cs="Arial"/>
          <w:color w:val="000000" w:themeColor="text1"/>
          <w:shd w:val="clear" w:color="auto" w:fill="FFFFFF"/>
          <w:lang w:val="en-US"/>
        </w:rPr>
      </w:pPr>
    </w:p>
    <w:p w14:paraId="005EFB6F" w14:textId="77777777" w:rsidR="007D6285" w:rsidRPr="00807778" w:rsidRDefault="007D6285" w:rsidP="007D6285">
      <w:pPr>
        <w:rPr>
          <w:rFonts w:ascii="Garamond" w:hAnsi="Garamond"/>
          <w:color w:val="000000" w:themeColor="text1"/>
          <w:lang w:val="en-US"/>
        </w:rPr>
      </w:pPr>
      <w:r w:rsidRPr="00807778">
        <w:rPr>
          <w:rFonts w:ascii="Garamond" w:hAnsi="Garamond"/>
          <w:color w:val="000000" w:themeColor="text1"/>
          <w:lang w:val="en-US"/>
        </w:rPr>
        <w:t xml:space="preserve">R Core Team (2014). R: A language and environment for statistical computing. R Foundation for </w:t>
      </w:r>
    </w:p>
    <w:p w14:paraId="7AC00094" w14:textId="3F517090" w:rsidR="007D6285" w:rsidRPr="00807778" w:rsidRDefault="007D6285" w:rsidP="007D6285">
      <w:pPr>
        <w:ind w:left="708"/>
        <w:rPr>
          <w:rFonts w:ascii="Garamond" w:hAnsi="Garamond"/>
          <w:color w:val="000000" w:themeColor="text1"/>
          <w:lang w:val="en-US"/>
        </w:rPr>
      </w:pPr>
      <w:r w:rsidRPr="00807778">
        <w:rPr>
          <w:rFonts w:ascii="Garamond" w:hAnsi="Garamond"/>
          <w:color w:val="000000" w:themeColor="text1"/>
          <w:lang w:val="en-US"/>
        </w:rPr>
        <w:t>Statistical Computing, Vienna, Austria. URL</w:t>
      </w:r>
      <w:r w:rsidRPr="00807778">
        <w:rPr>
          <w:rStyle w:val="apple-converted-space"/>
          <w:rFonts w:ascii="Garamond" w:hAnsi="Garamond"/>
          <w:color w:val="000000" w:themeColor="text1"/>
          <w:lang w:val="en-US"/>
        </w:rPr>
        <w:t> </w:t>
      </w:r>
      <w:hyperlink r:id="rId14" w:history="1">
        <w:r w:rsidRPr="00807778">
          <w:rPr>
            <w:rStyle w:val="Hyperlink"/>
            <w:rFonts w:ascii="Garamond" w:hAnsi="Garamond"/>
            <w:color w:val="000000" w:themeColor="text1"/>
            <w:lang w:val="en-US"/>
          </w:rPr>
          <w:t>http://www.R-project.org/</w:t>
        </w:r>
      </w:hyperlink>
    </w:p>
    <w:p w14:paraId="1CAD64F5" w14:textId="3EDBDAAA" w:rsidR="00BB3F7F" w:rsidRPr="00807778" w:rsidRDefault="00BB3F7F" w:rsidP="00BB3F7F">
      <w:pPr>
        <w:rPr>
          <w:ins w:id="90" w:author="Emma Schreurs" w:date="2020-01-27T16:22:00Z"/>
          <w:rFonts w:ascii="Garamond" w:hAnsi="Garamond" w:cs="Arial"/>
          <w:color w:val="000000" w:themeColor="text1"/>
          <w:shd w:val="clear" w:color="auto" w:fill="FFFFFF"/>
          <w:lang w:val="en-US"/>
        </w:rPr>
      </w:pPr>
    </w:p>
    <w:p w14:paraId="501F184A" w14:textId="5CC18957" w:rsidR="00BB3F7F" w:rsidRPr="00807778" w:rsidRDefault="00BB3F7F" w:rsidP="00BB3F7F">
      <w:pPr>
        <w:rPr>
          <w:ins w:id="91" w:author="Emma Schreurs" w:date="2020-01-27T16:22:00Z"/>
          <w:rFonts w:ascii="Garamond" w:hAnsi="Garamond" w:cs="Arial"/>
          <w:color w:val="000000" w:themeColor="text1"/>
          <w:shd w:val="clear" w:color="auto" w:fill="FFFFFF"/>
          <w:lang w:val="en-US"/>
        </w:rPr>
      </w:pPr>
      <w:proofErr w:type="spellStart"/>
      <w:ins w:id="92" w:author="Emma Schreurs" w:date="2020-01-27T16:22:00Z">
        <w:r w:rsidRPr="00807778">
          <w:rPr>
            <w:rFonts w:ascii="Garamond" w:hAnsi="Garamond" w:cs="Arial"/>
            <w:color w:val="000000" w:themeColor="text1"/>
            <w:shd w:val="clear" w:color="auto" w:fill="FFFFFF"/>
            <w:lang w:val="en-US"/>
            <w:rPrChange w:id="93" w:author="Emma Schreurs" w:date="2020-01-27T16:22:00Z">
              <w:rPr>
                <w:rFonts w:ascii="Arial" w:hAnsi="Arial" w:cs="Arial"/>
                <w:color w:val="222222"/>
                <w:sz w:val="20"/>
                <w:szCs w:val="20"/>
                <w:shd w:val="clear" w:color="auto" w:fill="FFFFFF"/>
              </w:rPr>
            </w:rPrChange>
          </w:rPr>
          <w:t>Serban</w:t>
        </w:r>
        <w:proofErr w:type="spellEnd"/>
        <w:r w:rsidRPr="00807778">
          <w:rPr>
            <w:rFonts w:ascii="Garamond" w:hAnsi="Garamond" w:cs="Arial"/>
            <w:color w:val="000000" w:themeColor="text1"/>
            <w:shd w:val="clear" w:color="auto" w:fill="FFFFFF"/>
            <w:lang w:val="en-US"/>
            <w:rPrChange w:id="94" w:author="Emma Schreurs" w:date="2020-01-27T16:22:00Z">
              <w:rPr>
                <w:rFonts w:ascii="Arial" w:hAnsi="Arial" w:cs="Arial"/>
                <w:color w:val="222222"/>
                <w:sz w:val="20"/>
                <w:szCs w:val="20"/>
                <w:shd w:val="clear" w:color="auto" w:fill="FFFFFF"/>
              </w:rPr>
            </w:rPrChange>
          </w:rPr>
          <w:t xml:space="preserve">, I. V., </w:t>
        </w:r>
        <w:proofErr w:type="spellStart"/>
        <w:r w:rsidRPr="00807778">
          <w:rPr>
            <w:rFonts w:ascii="Garamond" w:hAnsi="Garamond" w:cs="Arial"/>
            <w:color w:val="000000" w:themeColor="text1"/>
            <w:shd w:val="clear" w:color="auto" w:fill="FFFFFF"/>
            <w:lang w:val="en-US"/>
            <w:rPrChange w:id="95" w:author="Emma Schreurs" w:date="2020-01-27T16:22:00Z">
              <w:rPr>
                <w:rFonts w:ascii="Arial" w:hAnsi="Arial" w:cs="Arial"/>
                <w:color w:val="222222"/>
                <w:sz w:val="20"/>
                <w:szCs w:val="20"/>
                <w:shd w:val="clear" w:color="auto" w:fill="FFFFFF"/>
              </w:rPr>
            </w:rPrChange>
          </w:rPr>
          <w:t>Sordoni</w:t>
        </w:r>
        <w:proofErr w:type="spellEnd"/>
        <w:r w:rsidRPr="00807778">
          <w:rPr>
            <w:rFonts w:ascii="Garamond" w:hAnsi="Garamond" w:cs="Arial"/>
            <w:color w:val="000000" w:themeColor="text1"/>
            <w:shd w:val="clear" w:color="auto" w:fill="FFFFFF"/>
            <w:lang w:val="en-US"/>
            <w:rPrChange w:id="96" w:author="Emma Schreurs" w:date="2020-01-27T16:22:00Z">
              <w:rPr>
                <w:rFonts w:ascii="Arial" w:hAnsi="Arial" w:cs="Arial"/>
                <w:color w:val="222222"/>
                <w:sz w:val="20"/>
                <w:szCs w:val="20"/>
                <w:shd w:val="clear" w:color="auto" w:fill="FFFFFF"/>
              </w:rPr>
            </w:rPrChange>
          </w:rPr>
          <w:t xml:space="preserve">, A., </w:t>
        </w:r>
        <w:proofErr w:type="spellStart"/>
        <w:r w:rsidRPr="00807778">
          <w:rPr>
            <w:rFonts w:ascii="Garamond" w:hAnsi="Garamond" w:cs="Arial"/>
            <w:color w:val="000000" w:themeColor="text1"/>
            <w:shd w:val="clear" w:color="auto" w:fill="FFFFFF"/>
            <w:lang w:val="en-US"/>
            <w:rPrChange w:id="97" w:author="Emma Schreurs" w:date="2020-01-27T16:22:00Z">
              <w:rPr>
                <w:rFonts w:ascii="Arial" w:hAnsi="Arial" w:cs="Arial"/>
                <w:color w:val="222222"/>
                <w:sz w:val="20"/>
                <w:szCs w:val="20"/>
                <w:shd w:val="clear" w:color="auto" w:fill="FFFFFF"/>
              </w:rPr>
            </w:rPrChange>
          </w:rPr>
          <w:t>Bengio</w:t>
        </w:r>
        <w:proofErr w:type="spellEnd"/>
        <w:r w:rsidRPr="00807778">
          <w:rPr>
            <w:rFonts w:ascii="Garamond" w:hAnsi="Garamond" w:cs="Arial"/>
            <w:color w:val="000000" w:themeColor="text1"/>
            <w:shd w:val="clear" w:color="auto" w:fill="FFFFFF"/>
            <w:lang w:val="en-US"/>
            <w:rPrChange w:id="98" w:author="Emma Schreurs" w:date="2020-01-27T16:22:00Z">
              <w:rPr>
                <w:rFonts w:ascii="Arial" w:hAnsi="Arial" w:cs="Arial"/>
                <w:color w:val="222222"/>
                <w:sz w:val="20"/>
                <w:szCs w:val="20"/>
                <w:shd w:val="clear" w:color="auto" w:fill="FFFFFF"/>
              </w:rPr>
            </w:rPrChange>
          </w:rPr>
          <w:t xml:space="preserve">, Y., Courville, A., &amp; </w:t>
        </w:r>
        <w:proofErr w:type="spellStart"/>
        <w:r w:rsidRPr="00807778">
          <w:rPr>
            <w:rFonts w:ascii="Garamond" w:hAnsi="Garamond" w:cs="Arial"/>
            <w:color w:val="000000" w:themeColor="text1"/>
            <w:shd w:val="clear" w:color="auto" w:fill="FFFFFF"/>
            <w:lang w:val="en-US"/>
            <w:rPrChange w:id="99" w:author="Emma Schreurs" w:date="2020-01-27T16:22:00Z">
              <w:rPr>
                <w:rFonts w:ascii="Arial" w:hAnsi="Arial" w:cs="Arial"/>
                <w:color w:val="222222"/>
                <w:sz w:val="20"/>
                <w:szCs w:val="20"/>
                <w:shd w:val="clear" w:color="auto" w:fill="FFFFFF"/>
              </w:rPr>
            </w:rPrChange>
          </w:rPr>
          <w:t>Pineau</w:t>
        </w:r>
        <w:proofErr w:type="spellEnd"/>
        <w:r w:rsidRPr="00807778">
          <w:rPr>
            <w:rFonts w:ascii="Garamond" w:hAnsi="Garamond" w:cs="Arial"/>
            <w:color w:val="000000" w:themeColor="text1"/>
            <w:shd w:val="clear" w:color="auto" w:fill="FFFFFF"/>
            <w:lang w:val="en-US"/>
            <w:rPrChange w:id="100" w:author="Emma Schreurs" w:date="2020-01-27T16:22:00Z">
              <w:rPr>
                <w:rFonts w:ascii="Arial" w:hAnsi="Arial" w:cs="Arial"/>
                <w:color w:val="222222"/>
                <w:sz w:val="20"/>
                <w:szCs w:val="20"/>
                <w:shd w:val="clear" w:color="auto" w:fill="FFFFFF"/>
              </w:rPr>
            </w:rPrChange>
          </w:rPr>
          <w:t>, J. (2016, March). Building end-to-</w:t>
        </w:r>
      </w:ins>
    </w:p>
    <w:p w14:paraId="34FB22DB" w14:textId="7B24DC29" w:rsidR="00BB3F7F" w:rsidRPr="00807778" w:rsidRDefault="00BB3F7F">
      <w:pPr>
        <w:ind w:left="708"/>
        <w:rPr>
          <w:ins w:id="101" w:author="Emma Schreurs" w:date="2020-01-27T16:22:00Z"/>
          <w:rFonts w:ascii="Garamond" w:hAnsi="Garamond"/>
          <w:color w:val="000000" w:themeColor="text1"/>
          <w:lang w:val="en-US"/>
          <w:rPrChange w:id="102" w:author="Emma Schreurs" w:date="2020-01-27T16:22:00Z">
            <w:rPr>
              <w:ins w:id="103" w:author="Emma Schreurs" w:date="2020-01-27T16:22:00Z"/>
            </w:rPr>
          </w:rPrChange>
        </w:rPr>
        <w:pPrChange w:id="104" w:author="Emma Schreurs" w:date="2020-01-27T16:22:00Z">
          <w:pPr/>
        </w:pPrChange>
      </w:pPr>
      <w:ins w:id="105" w:author="Emma Schreurs" w:date="2020-01-27T16:22:00Z">
        <w:r w:rsidRPr="00807778">
          <w:rPr>
            <w:rFonts w:ascii="Garamond" w:hAnsi="Garamond" w:cs="Arial"/>
            <w:color w:val="000000" w:themeColor="text1"/>
            <w:shd w:val="clear" w:color="auto" w:fill="FFFFFF"/>
            <w:lang w:val="en-US"/>
            <w:rPrChange w:id="106" w:author="Emma Schreurs" w:date="2020-01-27T16:22:00Z">
              <w:rPr>
                <w:rFonts w:ascii="Arial" w:hAnsi="Arial" w:cs="Arial"/>
                <w:color w:val="222222"/>
                <w:sz w:val="20"/>
                <w:szCs w:val="20"/>
                <w:shd w:val="clear" w:color="auto" w:fill="FFFFFF"/>
              </w:rPr>
            </w:rPrChange>
          </w:rPr>
          <w:t>end dialogue systems using generative hierarchical neural network models. In </w:t>
        </w:r>
        <w:r w:rsidRPr="00807778">
          <w:rPr>
            <w:rFonts w:ascii="Garamond" w:hAnsi="Garamond" w:cs="Arial"/>
            <w:i/>
            <w:iCs/>
            <w:color w:val="000000" w:themeColor="text1"/>
            <w:shd w:val="clear" w:color="auto" w:fill="FFFFFF"/>
            <w:lang w:val="en-US"/>
            <w:rPrChange w:id="107" w:author="Emma Schreurs" w:date="2020-01-27T16:22:00Z">
              <w:rPr>
                <w:rFonts w:ascii="Arial" w:hAnsi="Arial" w:cs="Arial"/>
                <w:i/>
                <w:iCs/>
                <w:color w:val="222222"/>
                <w:sz w:val="20"/>
                <w:szCs w:val="20"/>
                <w:shd w:val="clear" w:color="auto" w:fill="FFFFFF"/>
              </w:rPr>
            </w:rPrChange>
          </w:rPr>
          <w:t>Thirtieth AAAI Conference on Artificial Intelligence</w:t>
        </w:r>
        <w:r w:rsidRPr="00807778">
          <w:rPr>
            <w:rFonts w:ascii="Garamond" w:hAnsi="Garamond" w:cs="Arial"/>
            <w:color w:val="000000" w:themeColor="text1"/>
            <w:shd w:val="clear" w:color="auto" w:fill="FFFFFF"/>
            <w:lang w:val="en-US"/>
            <w:rPrChange w:id="108" w:author="Emma Schreurs" w:date="2020-01-27T16:22:00Z">
              <w:rPr>
                <w:rFonts w:ascii="Arial" w:hAnsi="Arial" w:cs="Arial"/>
                <w:color w:val="222222"/>
                <w:sz w:val="20"/>
                <w:szCs w:val="20"/>
                <w:shd w:val="clear" w:color="auto" w:fill="FFFFFF"/>
              </w:rPr>
            </w:rPrChange>
          </w:rPr>
          <w:t>.</w:t>
        </w:r>
      </w:ins>
    </w:p>
    <w:p w14:paraId="0CB2FFBC" w14:textId="57196135" w:rsidR="3BA79936" w:rsidRPr="00807778" w:rsidRDefault="3BA79936">
      <w:pPr>
        <w:rPr>
          <w:ins w:id="109" w:author="Emma Schreurs" w:date="2020-01-27T08:55:00Z"/>
          <w:rFonts w:ascii="Garamond" w:hAnsi="Garamond" w:cs="Arial"/>
          <w:color w:val="000000" w:themeColor="text1"/>
          <w:lang w:val="en-US"/>
          <w:rPrChange w:id="110" w:author="Emma Schreurs" w:date="2020-01-27T08:55:00Z">
            <w:rPr>
              <w:ins w:id="111" w:author="Emma Schreurs" w:date="2020-01-27T08:55:00Z"/>
            </w:rPr>
          </w:rPrChange>
        </w:rPr>
      </w:pPr>
    </w:p>
    <w:p w14:paraId="49888A25" w14:textId="17B2755A" w:rsidR="2098C404" w:rsidRPr="00807778" w:rsidRDefault="2098C404">
      <w:pPr>
        <w:rPr>
          <w:ins w:id="112" w:author="Emma Schreurs" w:date="2020-01-27T08:55:00Z"/>
          <w:rFonts w:ascii="Garamond" w:eastAsia="Garamond" w:hAnsi="Garamond" w:cs="Garamond"/>
          <w:color w:val="000000" w:themeColor="text1"/>
          <w:lang w:val="en-US"/>
          <w:rPrChange w:id="113" w:author="Emma Schreurs" w:date="2020-01-27T08:55:00Z">
            <w:rPr>
              <w:ins w:id="114" w:author="Emma Schreurs" w:date="2020-01-27T08:55:00Z"/>
            </w:rPr>
          </w:rPrChange>
        </w:rPr>
      </w:pPr>
      <w:ins w:id="115" w:author="Emma Schreurs" w:date="2020-01-27T08:55:00Z">
        <w:r w:rsidRPr="00807778">
          <w:rPr>
            <w:rFonts w:ascii="Garamond" w:eastAsia="Garamond" w:hAnsi="Garamond" w:cs="Garamond"/>
            <w:color w:val="000000" w:themeColor="text1"/>
            <w:lang w:val="en-US"/>
            <w:rPrChange w:id="116" w:author="Emma Schreurs" w:date="2020-01-27T08:55:00Z">
              <w:rPr/>
            </w:rPrChange>
          </w:rPr>
          <w:t xml:space="preserve">Silvia, P. J., </w:t>
        </w:r>
        <w:proofErr w:type="spellStart"/>
        <w:r w:rsidRPr="00807778">
          <w:rPr>
            <w:rFonts w:ascii="Garamond" w:eastAsia="Garamond" w:hAnsi="Garamond" w:cs="Garamond"/>
            <w:color w:val="000000" w:themeColor="text1"/>
            <w:lang w:val="en-US"/>
            <w:rPrChange w:id="117" w:author="Emma Schreurs" w:date="2020-01-27T08:55:00Z">
              <w:rPr/>
            </w:rPrChange>
          </w:rPr>
          <w:t>Winterstein</w:t>
        </w:r>
        <w:proofErr w:type="spellEnd"/>
        <w:r w:rsidRPr="00807778">
          <w:rPr>
            <w:rFonts w:ascii="Garamond" w:eastAsia="Garamond" w:hAnsi="Garamond" w:cs="Garamond"/>
            <w:color w:val="000000" w:themeColor="text1"/>
            <w:lang w:val="en-US"/>
            <w:rPrChange w:id="118" w:author="Emma Schreurs" w:date="2020-01-27T08:55:00Z">
              <w:rPr/>
            </w:rPrChange>
          </w:rPr>
          <w:t xml:space="preserve">, B. P., </w:t>
        </w:r>
        <w:proofErr w:type="spellStart"/>
        <w:r w:rsidRPr="00807778">
          <w:rPr>
            <w:rFonts w:ascii="Garamond" w:eastAsia="Garamond" w:hAnsi="Garamond" w:cs="Garamond"/>
            <w:color w:val="000000" w:themeColor="text1"/>
            <w:lang w:val="en-US"/>
            <w:rPrChange w:id="119" w:author="Emma Schreurs" w:date="2020-01-27T08:55:00Z">
              <w:rPr/>
            </w:rPrChange>
          </w:rPr>
          <w:t>Willse</w:t>
        </w:r>
        <w:proofErr w:type="spellEnd"/>
        <w:r w:rsidRPr="00807778">
          <w:rPr>
            <w:rFonts w:ascii="Garamond" w:eastAsia="Garamond" w:hAnsi="Garamond" w:cs="Garamond"/>
            <w:color w:val="000000" w:themeColor="text1"/>
            <w:lang w:val="en-US"/>
            <w:rPrChange w:id="120" w:author="Emma Schreurs" w:date="2020-01-27T08:55:00Z">
              <w:rPr/>
            </w:rPrChange>
          </w:rPr>
          <w:t xml:space="preserve">, J. T., Barona, C. M., Cram, J. T., Hess, K. I., ... &amp; Richard, </w:t>
        </w:r>
      </w:ins>
    </w:p>
    <w:p w14:paraId="711135B4" w14:textId="6EE66B4D" w:rsidR="2098C404" w:rsidRPr="00807778" w:rsidRDefault="2098C404">
      <w:pPr>
        <w:ind w:left="708"/>
        <w:rPr>
          <w:rFonts w:ascii="Garamond" w:eastAsia="Garamond" w:hAnsi="Garamond" w:cs="Garamond"/>
          <w:color w:val="000000" w:themeColor="text1"/>
          <w:lang w:val="en-US"/>
          <w:rPrChange w:id="121" w:author="Emma Schreurs" w:date="2020-01-27T08:55:00Z">
            <w:rPr/>
          </w:rPrChange>
        </w:rPr>
        <w:pPrChange w:id="122" w:author="Emma Schreurs" w:date="2020-01-27T08:55:00Z">
          <w:pPr/>
        </w:pPrChange>
      </w:pPr>
      <w:ins w:id="123" w:author="Emma Schreurs" w:date="2020-01-27T08:55:00Z">
        <w:r w:rsidRPr="00807778">
          <w:rPr>
            <w:rFonts w:ascii="Garamond" w:eastAsia="Garamond" w:hAnsi="Garamond" w:cs="Garamond"/>
            <w:color w:val="000000" w:themeColor="text1"/>
            <w:lang w:val="en-US"/>
            <w:rPrChange w:id="124" w:author="Emma Schreurs" w:date="2020-01-27T08:55:00Z">
              <w:rPr/>
            </w:rPrChange>
          </w:rPr>
          <w:lastRenderedPageBreak/>
          <w:t xml:space="preserve">C. A. (2008). Assessing creativity with divergent thinking tasks: Exploring the reliability and validity of new subjective scoring methods. </w:t>
        </w:r>
        <w:r w:rsidRPr="00807778">
          <w:rPr>
            <w:rFonts w:ascii="Garamond" w:eastAsia="Garamond" w:hAnsi="Garamond" w:cs="Garamond"/>
            <w:i/>
            <w:iCs/>
            <w:color w:val="000000" w:themeColor="text1"/>
            <w:lang w:val="en-US"/>
            <w:rPrChange w:id="125" w:author="Emma Schreurs" w:date="2020-01-27T09:00:00Z">
              <w:rPr/>
            </w:rPrChange>
          </w:rPr>
          <w:t>Psychology of Aesthetics, Creativity, and the Arts</w:t>
        </w:r>
        <w:r w:rsidRPr="00807778">
          <w:rPr>
            <w:rFonts w:ascii="Garamond" w:eastAsia="Garamond" w:hAnsi="Garamond" w:cs="Garamond"/>
            <w:color w:val="000000" w:themeColor="text1"/>
            <w:lang w:val="en-US"/>
            <w:rPrChange w:id="126" w:author="Emma Schreurs" w:date="2020-01-27T08:55:00Z">
              <w:rPr/>
            </w:rPrChange>
          </w:rPr>
          <w:t xml:space="preserve">, </w:t>
        </w:r>
        <w:r w:rsidRPr="00807778">
          <w:rPr>
            <w:rFonts w:ascii="Garamond" w:eastAsia="Garamond" w:hAnsi="Garamond" w:cs="Garamond"/>
            <w:i/>
            <w:iCs/>
            <w:color w:val="000000" w:themeColor="text1"/>
            <w:lang w:val="en-US"/>
            <w:rPrChange w:id="127" w:author="Emma Schreurs" w:date="2020-01-27T09:00:00Z">
              <w:rPr/>
            </w:rPrChange>
          </w:rPr>
          <w:t>2</w:t>
        </w:r>
        <w:r w:rsidRPr="00807778">
          <w:rPr>
            <w:rFonts w:ascii="Garamond" w:eastAsia="Garamond" w:hAnsi="Garamond" w:cs="Garamond"/>
            <w:color w:val="000000" w:themeColor="text1"/>
            <w:lang w:val="en-US"/>
            <w:rPrChange w:id="128" w:author="Emma Schreurs" w:date="2020-01-27T08:55:00Z">
              <w:rPr/>
            </w:rPrChange>
          </w:rPr>
          <w:t>(2), 68.</w:t>
        </w:r>
      </w:ins>
    </w:p>
    <w:p w14:paraId="0D7E80B4" w14:textId="77777777" w:rsidR="008B441A" w:rsidRPr="00807778" w:rsidRDefault="008B441A" w:rsidP="008B441A">
      <w:pPr>
        <w:ind w:firstLine="708"/>
        <w:rPr>
          <w:rFonts w:ascii="Garamond" w:hAnsi="Garamond" w:cs="Arial"/>
          <w:color w:val="000000" w:themeColor="text1"/>
          <w:shd w:val="clear" w:color="auto" w:fill="FFFFFF"/>
          <w:lang w:val="en-US"/>
        </w:rPr>
      </w:pPr>
    </w:p>
    <w:p w14:paraId="0F59C35D" w14:textId="0BADB571" w:rsidR="008B17E7" w:rsidRDefault="008B441A" w:rsidP="008B441A">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Stein, M. I. (1953). Creativity and culture. </w:t>
      </w:r>
      <w:r w:rsidRPr="00807778">
        <w:rPr>
          <w:rFonts w:ascii="Garamond" w:hAnsi="Garamond" w:cs="Arial"/>
          <w:i/>
          <w:iCs/>
          <w:color w:val="000000" w:themeColor="text1"/>
          <w:shd w:val="clear" w:color="auto" w:fill="FFFFFF"/>
          <w:lang w:val="en-US"/>
          <w:rPrChange w:id="129" w:author="Emma Schreurs" w:date="2020-01-27T15:38:00Z">
            <w:rPr>
              <w:rFonts w:ascii="Garamond" w:hAnsi="Garamond" w:cs="Arial"/>
              <w:i/>
              <w:iCs/>
              <w:color w:val="000000" w:themeColor="text1"/>
              <w:sz w:val="22"/>
              <w:szCs w:val="22"/>
              <w:shd w:val="clear" w:color="auto" w:fill="FFFFFF"/>
            </w:rPr>
          </w:rPrChange>
        </w:rPr>
        <w:t>The journal of psychology</w:t>
      </w:r>
      <w:r w:rsidRPr="00807778">
        <w:rPr>
          <w:rFonts w:ascii="Garamond" w:hAnsi="Garamond" w:cs="Arial"/>
          <w:color w:val="000000" w:themeColor="text1"/>
          <w:shd w:val="clear" w:color="auto" w:fill="FFFFFF"/>
          <w:lang w:val="en-US"/>
          <w:rPrChange w:id="130" w:author="Emma Schreurs" w:date="2020-01-27T15:38:00Z">
            <w:rPr>
              <w:rFonts w:ascii="Garamond" w:hAnsi="Garamond" w:cs="Arial"/>
              <w:color w:val="000000" w:themeColor="text1"/>
              <w:sz w:val="22"/>
              <w:szCs w:val="22"/>
              <w:shd w:val="clear" w:color="auto" w:fill="FFFFFF"/>
            </w:rPr>
          </w:rPrChange>
        </w:rPr>
        <w:t>, </w:t>
      </w:r>
      <w:r w:rsidRPr="00807778">
        <w:rPr>
          <w:rFonts w:ascii="Garamond" w:hAnsi="Garamond" w:cs="Arial"/>
          <w:i/>
          <w:iCs/>
          <w:color w:val="000000" w:themeColor="text1"/>
          <w:shd w:val="clear" w:color="auto" w:fill="FFFFFF"/>
          <w:lang w:val="en-US"/>
          <w:rPrChange w:id="131" w:author="Emma Schreurs" w:date="2020-01-27T15:38:00Z">
            <w:rPr>
              <w:rFonts w:ascii="Garamond" w:hAnsi="Garamond" w:cs="Arial"/>
              <w:i/>
              <w:iCs/>
              <w:color w:val="000000" w:themeColor="text1"/>
              <w:sz w:val="22"/>
              <w:szCs w:val="22"/>
              <w:shd w:val="clear" w:color="auto" w:fill="FFFFFF"/>
            </w:rPr>
          </w:rPrChange>
        </w:rPr>
        <w:t>36</w:t>
      </w:r>
      <w:r w:rsidRPr="00807778">
        <w:rPr>
          <w:rFonts w:ascii="Garamond" w:hAnsi="Garamond" w:cs="Arial"/>
          <w:color w:val="000000" w:themeColor="text1"/>
          <w:shd w:val="clear" w:color="auto" w:fill="FFFFFF"/>
          <w:lang w:val="en-US"/>
          <w:rPrChange w:id="132" w:author="Emma Schreurs" w:date="2020-01-27T15:38:00Z">
            <w:rPr>
              <w:rFonts w:ascii="Garamond" w:hAnsi="Garamond" w:cs="Arial"/>
              <w:color w:val="000000" w:themeColor="text1"/>
              <w:sz w:val="22"/>
              <w:szCs w:val="22"/>
              <w:shd w:val="clear" w:color="auto" w:fill="FFFFFF"/>
            </w:rPr>
          </w:rPrChange>
        </w:rPr>
        <w:t>(2), 311-322.</w:t>
      </w:r>
    </w:p>
    <w:p w14:paraId="1278E763" w14:textId="727F3A95" w:rsidR="008B17E7" w:rsidRDefault="008B17E7" w:rsidP="008B17E7">
      <w:pPr>
        <w:pStyle w:val="Kop3"/>
        <w:spacing w:before="300" w:after="150"/>
        <w:rPr>
          <w:rFonts w:ascii="Garamond" w:hAnsi="Garamond" w:cs="Arial"/>
          <w:color w:val="000000" w:themeColor="text1"/>
          <w:lang w:val="en-US"/>
        </w:rPr>
      </w:pPr>
      <w:r w:rsidRPr="008B17E7">
        <w:rPr>
          <w:rFonts w:ascii="Garamond" w:hAnsi="Garamond" w:cs="Arial"/>
          <w:color w:val="000000" w:themeColor="text1"/>
          <w:shd w:val="clear" w:color="auto" w:fill="FFFFFF"/>
        </w:rPr>
        <w:t xml:space="preserve">Stevenson, C. E., Baas, M., van der Maas, H. L. J. (2016). </w:t>
      </w:r>
      <w:r w:rsidRPr="008B17E7">
        <w:rPr>
          <w:rFonts w:ascii="Garamond" w:hAnsi="Garamond" w:cs="Arial"/>
          <w:color w:val="000000" w:themeColor="text1"/>
          <w:lang w:val="en-US"/>
        </w:rPr>
        <w:t>The Amsterdam Alternative Uses Task (A- AUT)</w:t>
      </w:r>
      <w:r>
        <w:rPr>
          <w:rFonts w:ascii="Garamond" w:hAnsi="Garamond" w:cs="Arial"/>
          <w:color w:val="000000" w:themeColor="text1"/>
          <w:lang w:val="en-US"/>
        </w:rPr>
        <w:t xml:space="preserve">. Consulted from </w:t>
      </w:r>
      <w:hyperlink r:id="rId15" w:history="1">
        <w:r w:rsidR="00CC1D51" w:rsidRPr="001465D3">
          <w:rPr>
            <w:rStyle w:val="Hyperlink"/>
            <w:rFonts w:ascii="Garamond" w:hAnsi="Garamond" w:cs="Arial"/>
            <w:lang w:val="en-US"/>
          </w:rPr>
          <w:t>http://modelingcreativity.org/aut-database/</w:t>
        </w:r>
      </w:hyperlink>
    </w:p>
    <w:p w14:paraId="128C2C2F" w14:textId="5ED05E4C" w:rsidR="00CC1D51" w:rsidRDefault="00CC1D51" w:rsidP="00CC1D51">
      <w:pPr>
        <w:rPr>
          <w:rFonts w:ascii="Garamond" w:hAnsi="Garamond" w:cs="Arial"/>
          <w:color w:val="000000" w:themeColor="text1"/>
          <w:shd w:val="clear" w:color="auto" w:fill="FFFFFF"/>
          <w:lang w:val="en-US"/>
        </w:rPr>
      </w:pPr>
      <w:proofErr w:type="spellStart"/>
      <w:r w:rsidRPr="007E49F4">
        <w:rPr>
          <w:rFonts w:ascii="Garamond" w:hAnsi="Garamond" w:cs="Arial"/>
          <w:color w:val="000000" w:themeColor="text1"/>
          <w:shd w:val="clear" w:color="auto" w:fill="FFFFFF"/>
          <w:lang w:val="en-US"/>
        </w:rPr>
        <w:t>Tulkens</w:t>
      </w:r>
      <w:proofErr w:type="spellEnd"/>
      <w:r w:rsidRPr="007E49F4">
        <w:rPr>
          <w:rFonts w:ascii="Garamond" w:hAnsi="Garamond" w:cs="Arial"/>
          <w:color w:val="000000" w:themeColor="text1"/>
          <w:shd w:val="clear" w:color="auto" w:fill="FFFFFF"/>
          <w:lang w:val="en-US"/>
        </w:rPr>
        <w:t xml:space="preserve">, S., </w:t>
      </w:r>
      <w:proofErr w:type="spellStart"/>
      <w:r w:rsidRPr="007E49F4">
        <w:rPr>
          <w:rFonts w:ascii="Garamond" w:hAnsi="Garamond" w:cs="Arial"/>
          <w:color w:val="000000" w:themeColor="text1"/>
          <w:shd w:val="clear" w:color="auto" w:fill="FFFFFF"/>
          <w:lang w:val="en-US"/>
        </w:rPr>
        <w:t>Emmery</w:t>
      </w:r>
      <w:proofErr w:type="spellEnd"/>
      <w:r w:rsidRPr="007E49F4">
        <w:rPr>
          <w:rFonts w:ascii="Garamond" w:hAnsi="Garamond" w:cs="Arial"/>
          <w:color w:val="000000" w:themeColor="text1"/>
          <w:shd w:val="clear" w:color="auto" w:fill="FFFFFF"/>
          <w:lang w:val="en-US"/>
        </w:rPr>
        <w:t xml:space="preserve">, C., &amp; </w:t>
      </w:r>
      <w:proofErr w:type="spellStart"/>
      <w:r w:rsidRPr="007E49F4">
        <w:rPr>
          <w:rFonts w:ascii="Garamond" w:hAnsi="Garamond" w:cs="Arial"/>
          <w:color w:val="000000" w:themeColor="text1"/>
          <w:shd w:val="clear" w:color="auto" w:fill="FFFFFF"/>
          <w:lang w:val="en-US"/>
        </w:rPr>
        <w:t>Daelemans</w:t>
      </w:r>
      <w:proofErr w:type="spellEnd"/>
      <w:r w:rsidRPr="007E49F4">
        <w:rPr>
          <w:rFonts w:ascii="Garamond" w:hAnsi="Garamond" w:cs="Arial"/>
          <w:color w:val="000000" w:themeColor="text1"/>
          <w:shd w:val="clear" w:color="auto" w:fill="FFFFFF"/>
          <w:lang w:val="en-US"/>
        </w:rPr>
        <w:t xml:space="preserve">, W. (2016). </w:t>
      </w:r>
      <w:r w:rsidRPr="00CC1D51">
        <w:rPr>
          <w:rFonts w:ascii="Garamond" w:hAnsi="Garamond" w:cs="Arial"/>
          <w:color w:val="000000" w:themeColor="text1"/>
          <w:shd w:val="clear" w:color="auto" w:fill="FFFFFF"/>
          <w:lang w:val="en-US"/>
        </w:rPr>
        <w:t xml:space="preserve">Evaluating unsupervised Dutch word </w:t>
      </w:r>
    </w:p>
    <w:p w14:paraId="17A6C396" w14:textId="2329B832" w:rsidR="00CC1D51" w:rsidRPr="00CC1D51" w:rsidRDefault="00CC1D51" w:rsidP="00CC1D51">
      <w:pPr>
        <w:ind w:firstLine="708"/>
        <w:rPr>
          <w:rFonts w:ascii="Garamond" w:hAnsi="Garamond"/>
          <w:color w:val="000000" w:themeColor="text1"/>
          <w:lang w:val="en-US"/>
        </w:rPr>
      </w:pPr>
      <w:r w:rsidRPr="00CC1D51">
        <w:rPr>
          <w:rFonts w:ascii="Garamond" w:hAnsi="Garamond" w:cs="Arial"/>
          <w:color w:val="000000" w:themeColor="text1"/>
          <w:shd w:val="clear" w:color="auto" w:fill="FFFFFF"/>
          <w:lang w:val="en-US"/>
        </w:rPr>
        <w:t>embeddings as a linguistic resource. </w:t>
      </w:r>
      <w:proofErr w:type="spellStart"/>
      <w:r w:rsidRPr="00CC1D51">
        <w:rPr>
          <w:rFonts w:ascii="Garamond" w:hAnsi="Garamond" w:cs="Arial"/>
          <w:i/>
          <w:iCs/>
          <w:color w:val="000000" w:themeColor="text1"/>
          <w:shd w:val="clear" w:color="auto" w:fill="FFFFFF"/>
          <w:lang w:val="en-US"/>
        </w:rPr>
        <w:t>arXiv</w:t>
      </w:r>
      <w:proofErr w:type="spellEnd"/>
      <w:r w:rsidRPr="00CC1D51">
        <w:rPr>
          <w:rFonts w:ascii="Garamond" w:hAnsi="Garamond" w:cs="Arial"/>
          <w:i/>
          <w:iCs/>
          <w:color w:val="000000" w:themeColor="text1"/>
          <w:shd w:val="clear" w:color="auto" w:fill="FFFFFF"/>
          <w:lang w:val="en-US"/>
        </w:rPr>
        <w:t xml:space="preserve"> preprint arXiv:1607.00225</w:t>
      </w:r>
      <w:r w:rsidRPr="00CC1D51">
        <w:rPr>
          <w:rFonts w:ascii="Garamond" w:hAnsi="Garamond" w:cs="Arial"/>
          <w:color w:val="000000" w:themeColor="text1"/>
          <w:shd w:val="clear" w:color="auto" w:fill="FFFFFF"/>
          <w:lang w:val="en-US"/>
        </w:rPr>
        <w:t>.</w:t>
      </w:r>
    </w:p>
    <w:p w14:paraId="57FADD71" w14:textId="77777777" w:rsidR="0009598F" w:rsidRPr="008B17E7" w:rsidRDefault="0009598F" w:rsidP="008B17E7">
      <w:pPr>
        <w:rPr>
          <w:rFonts w:ascii="Garamond" w:hAnsi="Garamond" w:cs="Arial"/>
          <w:color w:val="000000" w:themeColor="text1"/>
          <w:shd w:val="clear" w:color="auto" w:fill="FFFFFF"/>
          <w:lang w:val="en-US"/>
        </w:rPr>
      </w:pPr>
    </w:p>
    <w:p w14:paraId="4E0E1A95" w14:textId="77777777" w:rsidR="0009598F" w:rsidRPr="00807778" w:rsidRDefault="0009598F" w:rsidP="0009598F">
      <w:pPr>
        <w:rPr>
          <w:rFonts w:ascii="Garamond" w:hAnsi="Garamond" w:cs="Arial"/>
          <w:color w:val="000000" w:themeColor="text1"/>
          <w:shd w:val="clear" w:color="auto" w:fill="FFFFFF"/>
          <w:lang w:val="en-US"/>
        </w:rPr>
      </w:pPr>
      <w:proofErr w:type="spellStart"/>
      <w:r w:rsidRPr="00807778">
        <w:rPr>
          <w:rFonts w:ascii="Garamond" w:hAnsi="Garamond" w:cs="Arial"/>
          <w:color w:val="000000" w:themeColor="text1"/>
          <w:shd w:val="clear" w:color="auto" w:fill="FFFFFF"/>
          <w:lang w:val="en-US"/>
        </w:rPr>
        <w:t>Varelas</w:t>
      </w:r>
      <w:proofErr w:type="spellEnd"/>
      <w:r w:rsidRPr="00807778">
        <w:rPr>
          <w:rFonts w:ascii="Garamond" w:hAnsi="Garamond" w:cs="Arial"/>
          <w:color w:val="000000" w:themeColor="text1"/>
          <w:shd w:val="clear" w:color="auto" w:fill="FFFFFF"/>
          <w:lang w:val="en-US"/>
        </w:rPr>
        <w:t xml:space="preserve">, G., </w:t>
      </w:r>
      <w:proofErr w:type="spellStart"/>
      <w:r w:rsidRPr="00807778">
        <w:rPr>
          <w:rFonts w:ascii="Garamond" w:hAnsi="Garamond" w:cs="Arial"/>
          <w:color w:val="000000" w:themeColor="text1"/>
          <w:shd w:val="clear" w:color="auto" w:fill="FFFFFF"/>
          <w:lang w:val="en-US"/>
        </w:rPr>
        <w:t>Voutsakis</w:t>
      </w:r>
      <w:proofErr w:type="spellEnd"/>
      <w:r w:rsidRPr="00807778">
        <w:rPr>
          <w:rFonts w:ascii="Garamond" w:hAnsi="Garamond" w:cs="Arial"/>
          <w:color w:val="000000" w:themeColor="text1"/>
          <w:shd w:val="clear" w:color="auto" w:fill="FFFFFF"/>
          <w:lang w:val="en-US"/>
        </w:rPr>
        <w:t xml:space="preserve">, E., </w:t>
      </w:r>
      <w:proofErr w:type="spellStart"/>
      <w:r w:rsidRPr="00807778">
        <w:rPr>
          <w:rFonts w:ascii="Garamond" w:hAnsi="Garamond" w:cs="Arial"/>
          <w:color w:val="000000" w:themeColor="text1"/>
          <w:shd w:val="clear" w:color="auto" w:fill="FFFFFF"/>
          <w:lang w:val="en-US"/>
        </w:rPr>
        <w:t>Raftopoulou</w:t>
      </w:r>
      <w:proofErr w:type="spellEnd"/>
      <w:r w:rsidRPr="00807778">
        <w:rPr>
          <w:rFonts w:ascii="Garamond" w:hAnsi="Garamond" w:cs="Arial"/>
          <w:color w:val="000000" w:themeColor="text1"/>
          <w:shd w:val="clear" w:color="auto" w:fill="FFFFFF"/>
          <w:lang w:val="en-US"/>
        </w:rPr>
        <w:t xml:space="preserve">, P., Petrakis, E. G., &amp; </w:t>
      </w:r>
      <w:proofErr w:type="spellStart"/>
      <w:r w:rsidRPr="00807778">
        <w:rPr>
          <w:rFonts w:ascii="Garamond" w:hAnsi="Garamond" w:cs="Arial"/>
          <w:color w:val="000000" w:themeColor="text1"/>
          <w:shd w:val="clear" w:color="auto" w:fill="FFFFFF"/>
          <w:lang w:val="en-US"/>
        </w:rPr>
        <w:t>Milios</w:t>
      </w:r>
      <w:proofErr w:type="spellEnd"/>
      <w:r w:rsidRPr="00807778">
        <w:rPr>
          <w:rFonts w:ascii="Garamond" w:hAnsi="Garamond" w:cs="Arial"/>
          <w:color w:val="000000" w:themeColor="text1"/>
          <w:shd w:val="clear" w:color="auto" w:fill="FFFFFF"/>
          <w:lang w:val="en-US"/>
        </w:rPr>
        <w:t xml:space="preserve">, E. E. (2005, November). </w:t>
      </w:r>
    </w:p>
    <w:p w14:paraId="4719E835" w14:textId="47534BE9" w:rsidR="0009598F" w:rsidRPr="00807778" w:rsidRDefault="0009598F" w:rsidP="00955917">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 xml:space="preserve">Semantic similarity methods in </w:t>
      </w:r>
      <w:proofErr w:type="spellStart"/>
      <w:r w:rsidRPr="00807778">
        <w:rPr>
          <w:rFonts w:ascii="Garamond" w:hAnsi="Garamond" w:cs="Arial"/>
          <w:color w:val="000000" w:themeColor="text1"/>
          <w:shd w:val="clear" w:color="auto" w:fill="FFFFFF"/>
          <w:lang w:val="en-US"/>
        </w:rPr>
        <w:t>wordNet</w:t>
      </w:r>
      <w:proofErr w:type="spellEnd"/>
      <w:r w:rsidRPr="00807778">
        <w:rPr>
          <w:rFonts w:ascii="Garamond" w:hAnsi="Garamond" w:cs="Arial"/>
          <w:color w:val="000000" w:themeColor="text1"/>
          <w:shd w:val="clear" w:color="auto" w:fill="FFFFFF"/>
          <w:lang w:val="en-US"/>
        </w:rPr>
        <w:t xml:space="preserve"> and their application to information retrieval on the web. In </w:t>
      </w:r>
      <w:r w:rsidRPr="00807778">
        <w:rPr>
          <w:rFonts w:ascii="Garamond" w:hAnsi="Garamond" w:cs="Arial"/>
          <w:i/>
          <w:iCs/>
          <w:color w:val="000000" w:themeColor="text1"/>
          <w:shd w:val="clear" w:color="auto" w:fill="FFFFFF"/>
          <w:lang w:val="en-US"/>
        </w:rPr>
        <w:t>Proceedings of the 7th annual ACM international workshop on Web information and data management</w:t>
      </w:r>
      <w:r w:rsidRPr="00807778">
        <w:rPr>
          <w:rFonts w:ascii="Garamond" w:hAnsi="Garamond" w:cs="Arial"/>
          <w:color w:val="000000" w:themeColor="text1"/>
          <w:shd w:val="clear" w:color="auto" w:fill="FFFFFF"/>
          <w:lang w:val="en-US"/>
        </w:rPr>
        <w:t> (pp. 10-16). ACM.</w:t>
      </w:r>
    </w:p>
    <w:tbl>
      <w:tblPr>
        <w:tblW w:w="6564" w:type="dxa"/>
        <w:tblCellMar>
          <w:left w:w="0" w:type="dxa"/>
          <w:right w:w="0" w:type="dxa"/>
        </w:tblCellMar>
        <w:tblLook w:val="04A0" w:firstRow="1" w:lastRow="0" w:firstColumn="1" w:lastColumn="0" w:noHBand="0" w:noVBand="1"/>
      </w:tblPr>
      <w:tblGrid>
        <w:gridCol w:w="6564"/>
      </w:tblGrid>
      <w:tr w:rsidR="00F62DBB" w:rsidRPr="00807778" w14:paraId="12653CA5" w14:textId="77777777" w:rsidTr="0037013F">
        <w:tc>
          <w:tcPr>
            <w:tcW w:w="0" w:type="auto"/>
            <w:vAlign w:val="center"/>
            <w:hideMark/>
          </w:tcPr>
          <w:p w14:paraId="46AA18EE" w14:textId="77777777" w:rsidR="0009598F" w:rsidRPr="00807778" w:rsidRDefault="0009598F" w:rsidP="0037013F">
            <w:pPr>
              <w:rPr>
                <w:ins w:id="133" w:author="Emma Schreurs" w:date="2020-01-28T13:34:00Z"/>
                <w:rFonts w:ascii="Garamond" w:hAnsi="Garamond"/>
                <w:color w:val="000000" w:themeColor="text1"/>
              </w:rPr>
            </w:pPr>
          </w:p>
          <w:p w14:paraId="47EE0C93" w14:textId="35598758" w:rsidR="003D25DB" w:rsidRPr="00807778" w:rsidRDefault="003D25DB" w:rsidP="0037013F">
            <w:pPr>
              <w:rPr>
                <w:rFonts w:ascii="Garamond" w:hAnsi="Garamond"/>
                <w:color w:val="000000" w:themeColor="text1"/>
              </w:rPr>
            </w:pPr>
          </w:p>
        </w:tc>
      </w:tr>
    </w:tbl>
    <w:p w14:paraId="2064B472" w14:textId="77A1C0C0" w:rsidR="00955917" w:rsidRPr="00807778" w:rsidRDefault="0009598F" w:rsidP="00955917">
      <w:pPr>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rPr>
        <w:t xml:space="preserve">Zhang, M. L., &amp; </w:t>
      </w:r>
      <w:proofErr w:type="spellStart"/>
      <w:r w:rsidRPr="00807778">
        <w:rPr>
          <w:rFonts w:ascii="Garamond" w:hAnsi="Garamond" w:cs="Arial"/>
          <w:color w:val="000000" w:themeColor="text1"/>
          <w:shd w:val="clear" w:color="auto" w:fill="FFFFFF"/>
        </w:rPr>
        <w:t>Zhou</w:t>
      </w:r>
      <w:proofErr w:type="spellEnd"/>
      <w:r w:rsidRPr="00807778">
        <w:rPr>
          <w:rFonts w:ascii="Garamond" w:hAnsi="Garamond" w:cs="Arial"/>
          <w:color w:val="000000" w:themeColor="text1"/>
          <w:shd w:val="clear" w:color="auto" w:fill="FFFFFF"/>
        </w:rPr>
        <w:t xml:space="preserve">, Z. H. (2006). </w:t>
      </w:r>
      <w:r w:rsidRPr="00807778">
        <w:rPr>
          <w:rFonts w:ascii="Garamond" w:hAnsi="Garamond" w:cs="Arial"/>
          <w:color w:val="000000" w:themeColor="text1"/>
          <w:shd w:val="clear" w:color="auto" w:fill="FFFFFF"/>
          <w:lang w:val="en-US"/>
        </w:rPr>
        <w:t xml:space="preserve">Multilabel neural networks with applications to functional </w:t>
      </w:r>
    </w:p>
    <w:p w14:paraId="7A97196D" w14:textId="5835BB71" w:rsidR="0009598F" w:rsidRPr="00807778" w:rsidRDefault="0009598F" w:rsidP="00955917">
      <w:pPr>
        <w:ind w:left="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
        <w:t>genomics and text categorization. </w:t>
      </w:r>
      <w:r w:rsidRPr="00807778">
        <w:rPr>
          <w:rFonts w:ascii="Garamond" w:hAnsi="Garamond" w:cs="Arial"/>
          <w:i/>
          <w:iCs/>
          <w:color w:val="000000" w:themeColor="text1"/>
          <w:lang w:val="en-US"/>
        </w:rPr>
        <w:t>IEEE transactions on Knowledge and Data Engineering</w:t>
      </w:r>
      <w:r w:rsidRPr="00807778">
        <w:rPr>
          <w:rFonts w:ascii="Garamond" w:hAnsi="Garamond" w:cs="Arial"/>
          <w:color w:val="000000" w:themeColor="text1"/>
          <w:shd w:val="clear" w:color="auto" w:fill="FFFFFF"/>
          <w:lang w:val="en-US"/>
        </w:rPr>
        <w:t>, </w:t>
      </w:r>
      <w:r w:rsidRPr="00807778">
        <w:rPr>
          <w:rFonts w:ascii="Garamond" w:hAnsi="Garamond" w:cs="Arial"/>
          <w:i/>
          <w:iCs/>
          <w:color w:val="000000" w:themeColor="text1"/>
          <w:lang w:val="en-US"/>
        </w:rPr>
        <w:t>18</w:t>
      </w:r>
      <w:r w:rsidRPr="00807778">
        <w:rPr>
          <w:rFonts w:ascii="Garamond" w:hAnsi="Garamond" w:cs="Arial"/>
          <w:color w:val="000000" w:themeColor="text1"/>
          <w:shd w:val="clear" w:color="auto" w:fill="FFFFFF"/>
          <w:lang w:val="en-US"/>
        </w:rPr>
        <w:t>(10), 1338-1351.</w:t>
      </w:r>
    </w:p>
    <w:p w14:paraId="45AC69D3" w14:textId="542D123C" w:rsidR="00BB3F7F" w:rsidRPr="00807778" w:rsidRDefault="00BB3F7F" w:rsidP="0009598F">
      <w:pPr>
        <w:ind w:firstLine="708"/>
        <w:rPr>
          <w:rFonts w:ascii="Garamond" w:hAnsi="Garamond" w:cs="Arial"/>
          <w:color w:val="000000" w:themeColor="text1"/>
          <w:shd w:val="clear" w:color="auto" w:fill="FFFFFF"/>
          <w:lang w:val="en-US"/>
          <w:rPrChange w:id="134" w:author="Emma Schreurs" w:date="2020-01-27T16:21:00Z">
            <w:rPr>
              <w:rFonts w:ascii="Garamond" w:hAnsi="Garamond" w:cs="Arial"/>
              <w:color w:val="000000" w:themeColor="text1"/>
              <w:sz w:val="22"/>
              <w:szCs w:val="22"/>
              <w:shd w:val="clear" w:color="auto" w:fill="FFFFFF"/>
              <w:lang w:val="en-US"/>
            </w:rPr>
          </w:rPrChange>
        </w:rPr>
      </w:pPr>
    </w:p>
    <w:p w14:paraId="46CE510C" w14:textId="687E9149" w:rsidR="00BB3F7F" w:rsidRPr="00807778" w:rsidRDefault="00BB3F7F" w:rsidP="00BB3F7F">
      <w:pPr>
        <w:rPr>
          <w:ins w:id="135" w:author="Emma Schreurs" w:date="2020-01-27T16:21:00Z"/>
          <w:rFonts w:ascii="Garamond" w:hAnsi="Garamond" w:cs="Arial"/>
          <w:color w:val="000000" w:themeColor="text1"/>
          <w:shd w:val="clear" w:color="auto" w:fill="FFFFFF"/>
          <w:lang w:val="en-US"/>
          <w:rPrChange w:id="136" w:author="Emma Schreurs" w:date="2020-01-27T16:21:00Z">
            <w:rPr>
              <w:ins w:id="137" w:author="Emma Schreurs" w:date="2020-01-27T16:21:00Z"/>
              <w:rFonts w:ascii="Garamond" w:hAnsi="Garamond" w:cs="Arial"/>
              <w:color w:val="222222"/>
              <w:shd w:val="clear" w:color="auto" w:fill="FFFFFF"/>
              <w:lang w:val="en-US"/>
            </w:rPr>
          </w:rPrChange>
        </w:rPr>
      </w:pPr>
      <w:r w:rsidRPr="00807778">
        <w:rPr>
          <w:rFonts w:ascii="Garamond" w:hAnsi="Garamond" w:cs="Arial"/>
          <w:color w:val="000000" w:themeColor="text1"/>
          <w:shd w:val="clear" w:color="auto" w:fill="FFFFFF"/>
          <w:rPrChange w:id="138" w:author="Emma Schreurs" w:date="2020-01-27T16:21:00Z">
            <w:rPr>
              <w:rFonts w:ascii="Arial" w:hAnsi="Arial" w:cs="Arial"/>
              <w:color w:val="222222"/>
              <w:sz w:val="20"/>
              <w:szCs w:val="20"/>
              <w:shd w:val="clear" w:color="auto" w:fill="FFFFFF"/>
            </w:rPr>
          </w:rPrChange>
        </w:rPr>
        <w:t xml:space="preserve">Zeng, D., </w:t>
      </w:r>
      <w:proofErr w:type="spellStart"/>
      <w:r w:rsidRPr="00807778">
        <w:rPr>
          <w:rFonts w:ascii="Garamond" w:hAnsi="Garamond" w:cs="Arial"/>
          <w:color w:val="000000" w:themeColor="text1"/>
          <w:shd w:val="clear" w:color="auto" w:fill="FFFFFF"/>
          <w:rPrChange w:id="139" w:author="Emma Schreurs" w:date="2020-01-27T16:21:00Z">
            <w:rPr>
              <w:rFonts w:ascii="Arial" w:hAnsi="Arial" w:cs="Arial"/>
              <w:color w:val="222222"/>
              <w:sz w:val="20"/>
              <w:szCs w:val="20"/>
              <w:shd w:val="clear" w:color="auto" w:fill="FFFFFF"/>
            </w:rPr>
          </w:rPrChange>
        </w:rPr>
        <w:t>Liu</w:t>
      </w:r>
      <w:proofErr w:type="spellEnd"/>
      <w:r w:rsidRPr="00807778">
        <w:rPr>
          <w:rFonts w:ascii="Garamond" w:hAnsi="Garamond" w:cs="Arial"/>
          <w:color w:val="000000" w:themeColor="text1"/>
          <w:shd w:val="clear" w:color="auto" w:fill="FFFFFF"/>
          <w:rPrChange w:id="140" w:author="Emma Schreurs" w:date="2020-01-27T16:21:00Z">
            <w:rPr>
              <w:rFonts w:ascii="Arial" w:hAnsi="Arial" w:cs="Arial"/>
              <w:color w:val="222222"/>
              <w:sz w:val="20"/>
              <w:szCs w:val="20"/>
              <w:shd w:val="clear" w:color="auto" w:fill="FFFFFF"/>
            </w:rPr>
          </w:rPrChange>
        </w:rPr>
        <w:t xml:space="preserve">, K., </w:t>
      </w:r>
      <w:proofErr w:type="spellStart"/>
      <w:r w:rsidRPr="00807778">
        <w:rPr>
          <w:rFonts w:ascii="Garamond" w:hAnsi="Garamond" w:cs="Arial"/>
          <w:color w:val="000000" w:themeColor="text1"/>
          <w:shd w:val="clear" w:color="auto" w:fill="FFFFFF"/>
          <w:rPrChange w:id="141" w:author="Emma Schreurs" w:date="2020-01-27T16:21:00Z">
            <w:rPr>
              <w:rFonts w:ascii="Arial" w:hAnsi="Arial" w:cs="Arial"/>
              <w:color w:val="222222"/>
              <w:sz w:val="20"/>
              <w:szCs w:val="20"/>
              <w:shd w:val="clear" w:color="auto" w:fill="FFFFFF"/>
            </w:rPr>
          </w:rPrChange>
        </w:rPr>
        <w:t>Lai</w:t>
      </w:r>
      <w:proofErr w:type="spellEnd"/>
      <w:r w:rsidRPr="00807778">
        <w:rPr>
          <w:rFonts w:ascii="Garamond" w:hAnsi="Garamond" w:cs="Arial"/>
          <w:color w:val="000000" w:themeColor="text1"/>
          <w:shd w:val="clear" w:color="auto" w:fill="FFFFFF"/>
          <w:rPrChange w:id="142" w:author="Emma Schreurs" w:date="2020-01-27T16:21:00Z">
            <w:rPr>
              <w:rFonts w:ascii="Arial" w:hAnsi="Arial" w:cs="Arial"/>
              <w:color w:val="222222"/>
              <w:sz w:val="20"/>
              <w:szCs w:val="20"/>
              <w:shd w:val="clear" w:color="auto" w:fill="FFFFFF"/>
            </w:rPr>
          </w:rPrChange>
        </w:rPr>
        <w:t xml:space="preserve">, S., </w:t>
      </w:r>
      <w:proofErr w:type="spellStart"/>
      <w:r w:rsidRPr="00807778">
        <w:rPr>
          <w:rFonts w:ascii="Garamond" w:hAnsi="Garamond" w:cs="Arial"/>
          <w:color w:val="000000" w:themeColor="text1"/>
          <w:shd w:val="clear" w:color="auto" w:fill="FFFFFF"/>
          <w:rPrChange w:id="143" w:author="Emma Schreurs" w:date="2020-01-27T16:21:00Z">
            <w:rPr>
              <w:rFonts w:ascii="Arial" w:hAnsi="Arial" w:cs="Arial"/>
              <w:color w:val="222222"/>
              <w:sz w:val="20"/>
              <w:szCs w:val="20"/>
              <w:shd w:val="clear" w:color="auto" w:fill="FFFFFF"/>
            </w:rPr>
          </w:rPrChange>
        </w:rPr>
        <w:t>Zhou</w:t>
      </w:r>
      <w:proofErr w:type="spellEnd"/>
      <w:r w:rsidRPr="00807778">
        <w:rPr>
          <w:rFonts w:ascii="Garamond" w:hAnsi="Garamond" w:cs="Arial"/>
          <w:color w:val="000000" w:themeColor="text1"/>
          <w:shd w:val="clear" w:color="auto" w:fill="FFFFFF"/>
          <w:rPrChange w:id="144" w:author="Emma Schreurs" w:date="2020-01-27T16:21:00Z">
            <w:rPr>
              <w:rFonts w:ascii="Arial" w:hAnsi="Arial" w:cs="Arial"/>
              <w:color w:val="222222"/>
              <w:sz w:val="20"/>
              <w:szCs w:val="20"/>
              <w:shd w:val="clear" w:color="auto" w:fill="FFFFFF"/>
            </w:rPr>
          </w:rPrChange>
        </w:rPr>
        <w:t xml:space="preserve">, G., &amp; </w:t>
      </w:r>
      <w:proofErr w:type="spellStart"/>
      <w:r w:rsidRPr="00807778">
        <w:rPr>
          <w:rFonts w:ascii="Garamond" w:hAnsi="Garamond" w:cs="Arial"/>
          <w:color w:val="000000" w:themeColor="text1"/>
          <w:shd w:val="clear" w:color="auto" w:fill="FFFFFF"/>
          <w:rPrChange w:id="145" w:author="Emma Schreurs" w:date="2020-01-27T16:21:00Z">
            <w:rPr>
              <w:rFonts w:ascii="Arial" w:hAnsi="Arial" w:cs="Arial"/>
              <w:color w:val="222222"/>
              <w:sz w:val="20"/>
              <w:szCs w:val="20"/>
              <w:shd w:val="clear" w:color="auto" w:fill="FFFFFF"/>
            </w:rPr>
          </w:rPrChange>
        </w:rPr>
        <w:t>Zhao</w:t>
      </w:r>
      <w:proofErr w:type="spellEnd"/>
      <w:r w:rsidRPr="00807778">
        <w:rPr>
          <w:rFonts w:ascii="Garamond" w:hAnsi="Garamond" w:cs="Arial"/>
          <w:color w:val="000000" w:themeColor="text1"/>
          <w:shd w:val="clear" w:color="auto" w:fill="FFFFFF"/>
          <w:rPrChange w:id="146" w:author="Emma Schreurs" w:date="2020-01-27T16:21:00Z">
            <w:rPr>
              <w:rFonts w:ascii="Arial" w:hAnsi="Arial" w:cs="Arial"/>
              <w:color w:val="222222"/>
              <w:sz w:val="20"/>
              <w:szCs w:val="20"/>
              <w:shd w:val="clear" w:color="auto" w:fill="FFFFFF"/>
            </w:rPr>
          </w:rPrChange>
        </w:rPr>
        <w:t xml:space="preserve">, J. (2014). </w:t>
      </w:r>
      <w:r w:rsidRPr="00807778">
        <w:rPr>
          <w:rFonts w:ascii="Garamond" w:hAnsi="Garamond" w:cs="Arial"/>
          <w:color w:val="000000" w:themeColor="text1"/>
          <w:shd w:val="clear" w:color="auto" w:fill="FFFFFF"/>
          <w:lang w:val="en-US"/>
          <w:rPrChange w:id="147" w:author="Emma Schreurs" w:date="2020-01-27T16:21:00Z">
            <w:rPr>
              <w:rFonts w:ascii="Arial" w:hAnsi="Arial" w:cs="Arial"/>
              <w:color w:val="222222"/>
              <w:sz w:val="20"/>
              <w:szCs w:val="20"/>
              <w:shd w:val="clear" w:color="auto" w:fill="FFFFFF"/>
            </w:rPr>
          </w:rPrChange>
        </w:rPr>
        <w:t xml:space="preserve">Relation classification via convolutional </w:t>
      </w:r>
    </w:p>
    <w:p w14:paraId="6883C1E9" w14:textId="64EF2E41" w:rsidR="00BB3F7F" w:rsidRPr="00807778" w:rsidDel="00BB3F7F" w:rsidRDefault="00BB3F7F">
      <w:pPr>
        <w:ind w:firstLine="708"/>
        <w:rPr>
          <w:del w:id="148" w:author="Emma Schreurs" w:date="2020-01-27T16:21:00Z"/>
          <w:rFonts w:ascii="Garamond" w:hAnsi="Garamond" w:cs="Arial"/>
          <w:color w:val="000000" w:themeColor="text1"/>
          <w:shd w:val="clear" w:color="auto" w:fill="FFFFFF"/>
          <w:lang w:val="en-US"/>
          <w:rPrChange w:id="149" w:author="Emma Schreurs" w:date="2020-01-27T16:21:00Z">
            <w:rPr>
              <w:del w:id="150" w:author="Emma Schreurs" w:date="2020-01-27T16:21:00Z"/>
              <w:rFonts w:ascii="Arial" w:hAnsi="Arial" w:cs="Arial"/>
              <w:color w:val="222222"/>
              <w:sz w:val="20"/>
              <w:szCs w:val="20"/>
              <w:shd w:val="clear" w:color="auto" w:fill="FFFFFF"/>
            </w:rPr>
          </w:rPrChange>
        </w:rPr>
        <w:pPrChange w:id="151" w:author="Emma Schreurs" w:date="2020-01-27T16:21:00Z">
          <w:pPr/>
        </w:pPrChange>
      </w:pPr>
      <w:r w:rsidRPr="00807778">
        <w:rPr>
          <w:rFonts w:ascii="Garamond" w:hAnsi="Garamond" w:cs="Arial"/>
          <w:color w:val="000000" w:themeColor="text1"/>
          <w:shd w:val="clear" w:color="auto" w:fill="FFFFFF"/>
          <w:lang w:val="en-US"/>
          <w:rPrChange w:id="152" w:author="Emma Schreurs" w:date="2020-01-27T16:21:00Z">
            <w:rPr>
              <w:rFonts w:ascii="Arial" w:hAnsi="Arial" w:cs="Arial"/>
              <w:color w:val="222222"/>
              <w:sz w:val="20"/>
              <w:szCs w:val="20"/>
              <w:shd w:val="clear" w:color="auto" w:fill="FFFFFF"/>
            </w:rPr>
          </w:rPrChange>
        </w:rPr>
        <w:t xml:space="preserve">deep </w:t>
      </w:r>
    </w:p>
    <w:p w14:paraId="3A099C84" w14:textId="566C4984" w:rsidR="007F6AC8" w:rsidRDefault="00BB3F7F" w:rsidP="008A62C1">
      <w:pPr>
        <w:ind w:firstLine="708"/>
        <w:rPr>
          <w:rFonts w:ascii="Garamond" w:hAnsi="Garamond" w:cs="Arial"/>
          <w:color w:val="000000" w:themeColor="text1"/>
          <w:shd w:val="clear" w:color="auto" w:fill="FFFFFF"/>
          <w:lang w:val="en-US"/>
        </w:rPr>
      </w:pPr>
      <w:r w:rsidRPr="00807778">
        <w:rPr>
          <w:rFonts w:ascii="Garamond" w:hAnsi="Garamond" w:cs="Arial"/>
          <w:color w:val="000000" w:themeColor="text1"/>
          <w:shd w:val="clear" w:color="auto" w:fill="FFFFFF"/>
          <w:lang w:val="en-US"/>
          <w:rPrChange w:id="153" w:author="Emma Schreurs" w:date="2020-01-27T16:21:00Z">
            <w:rPr>
              <w:rFonts w:ascii="Arial" w:hAnsi="Arial" w:cs="Arial"/>
              <w:color w:val="222222"/>
              <w:sz w:val="20"/>
              <w:szCs w:val="20"/>
              <w:shd w:val="clear" w:color="auto" w:fill="FFFFFF"/>
            </w:rPr>
          </w:rPrChange>
        </w:rPr>
        <w:t>neural network.</w:t>
      </w:r>
    </w:p>
    <w:p w14:paraId="134D3F39" w14:textId="67F21189" w:rsidR="0053340F" w:rsidRDefault="0053340F" w:rsidP="008A62C1">
      <w:pPr>
        <w:ind w:firstLine="708"/>
        <w:rPr>
          <w:rFonts w:ascii="Garamond" w:hAnsi="Garamond" w:cs="Arial"/>
          <w:color w:val="000000" w:themeColor="text1"/>
          <w:shd w:val="clear" w:color="auto" w:fill="FFFFFF"/>
          <w:lang w:val="en-US"/>
        </w:rPr>
      </w:pPr>
    </w:p>
    <w:p w14:paraId="4C97B2F3" w14:textId="72B8E99E" w:rsidR="0053340F" w:rsidRDefault="0053340F" w:rsidP="008A62C1">
      <w:pPr>
        <w:ind w:firstLine="708"/>
        <w:rPr>
          <w:rFonts w:ascii="Garamond" w:hAnsi="Garamond" w:cs="Arial"/>
          <w:color w:val="000000" w:themeColor="text1"/>
          <w:shd w:val="clear" w:color="auto" w:fill="FFFFFF"/>
          <w:lang w:val="en-US"/>
        </w:rPr>
      </w:pPr>
    </w:p>
    <w:p w14:paraId="3AE74E55" w14:textId="56B4D723" w:rsidR="0053340F" w:rsidRDefault="0053340F" w:rsidP="008A62C1">
      <w:pPr>
        <w:ind w:firstLine="708"/>
        <w:rPr>
          <w:rFonts w:ascii="Garamond" w:hAnsi="Garamond" w:cs="Arial"/>
          <w:color w:val="000000" w:themeColor="text1"/>
          <w:shd w:val="clear" w:color="auto" w:fill="FFFFFF"/>
          <w:lang w:val="en-US"/>
        </w:rPr>
      </w:pPr>
    </w:p>
    <w:p w14:paraId="72AE45C2" w14:textId="22B720D5" w:rsidR="0053340F" w:rsidRDefault="0053340F" w:rsidP="008A62C1">
      <w:pPr>
        <w:ind w:firstLine="708"/>
        <w:rPr>
          <w:rFonts w:ascii="Garamond" w:hAnsi="Garamond" w:cs="Arial"/>
          <w:color w:val="000000" w:themeColor="text1"/>
          <w:shd w:val="clear" w:color="auto" w:fill="FFFFFF"/>
          <w:lang w:val="en-US"/>
        </w:rPr>
      </w:pPr>
    </w:p>
    <w:p w14:paraId="18FD6030" w14:textId="73997AF0" w:rsidR="0053340F" w:rsidRDefault="0053340F" w:rsidP="0053340F">
      <w:pPr>
        <w:rPr>
          <w:rFonts w:ascii="Garamond" w:hAnsi="Garamond" w:cs="Arial"/>
          <w:color w:val="000000" w:themeColor="text1"/>
          <w:shd w:val="clear" w:color="auto" w:fill="FFFFFF"/>
          <w:lang w:val="en-US"/>
        </w:rPr>
      </w:pPr>
    </w:p>
    <w:p w14:paraId="620E31EF" w14:textId="559E9BA1" w:rsidR="0053340F" w:rsidRDefault="0053340F" w:rsidP="0053340F">
      <w:pPr>
        <w:rPr>
          <w:rFonts w:ascii="Garamond" w:hAnsi="Garamond" w:cs="Arial"/>
          <w:color w:val="000000" w:themeColor="text1"/>
          <w:shd w:val="clear" w:color="auto" w:fill="FFFFFF"/>
          <w:lang w:val="en-US"/>
        </w:rPr>
      </w:pPr>
    </w:p>
    <w:p w14:paraId="40C5485A" w14:textId="6B758EDE" w:rsidR="0053340F" w:rsidRDefault="0053340F" w:rsidP="0053340F">
      <w:pPr>
        <w:rPr>
          <w:rFonts w:ascii="Garamond" w:hAnsi="Garamond" w:cs="Arial"/>
          <w:color w:val="000000" w:themeColor="text1"/>
          <w:shd w:val="clear" w:color="auto" w:fill="FFFFFF"/>
          <w:lang w:val="en-US"/>
        </w:rPr>
      </w:pPr>
    </w:p>
    <w:p w14:paraId="17F6C340" w14:textId="50AF449D" w:rsidR="0053340F" w:rsidRDefault="0053340F" w:rsidP="0053340F">
      <w:pPr>
        <w:rPr>
          <w:rFonts w:ascii="Garamond" w:hAnsi="Garamond" w:cs="Arial"/>
          <w:color w:val="000000" w:themeColor="text1"/>
          <w:shd w:val="clear" w:color="auto" w:fill="FFFFFF"/>
          <w:lang w:val="en-US"/>
        </w:rPr>
      </w:pPr>
    </w:p>
    <w:p w14:paraId="6EE81A44" w14:textId="59449DBC" w:rsidR="0053340F" w:rsidRDefault="0053340F" w:rsidP="0053340F">
      <w:pPr>
        <w:rPr>
          <w:rFonts w:ascii="Garamond" w:hAnsi="Garamond" w:cs="Arial"/>
          <w:color w:val="000000" w:themeColor="text1"/>
          <w:shd w:val="clear" w:color="auto" w:fill="FFFFFF"/>
          <w:lang w:val="en-US"/>
        </w:rPr>
      </w:pPr>
    </w:p>
    <w:p w14:paraId="38641907" w14:textId="7320F250" w:rsidR="0053340F" w:rsidRDefault="0053340F" w:rsidP="0053340F">
      <w:pPr>
        <w:rPr>
          <w:rFonts w:ascii="Garamond" w:hAnsi="Garamond" w:cs="Arial"/>
          <w:color w:val="000000" w:themeColor="text1"/>
          <w:shd w:val="clear" w:color="auto" w:fill="FFFFFF"/>
          <w:lang w:val="en-US"/>
        </w:rPr>
      </w:pPr>
    </w:p>
    <w:p w14:paraId="51FCDFEC" w14:textId="4212138C" w:rsidR="0053340F" w:rsidRDefault="0053340F" w:rsidP="0053340F">
      <w:pPr>
        <w:rPr>
          <w:rFonts w:ascii="Garamond" w:hAnsi="Garamond" w:cs="Arial"/>
          <w:color w:val="000000" w:themeColor="text1"/>
          <w:shd w:val="clear" w:color="auto" w:fill="FFFFFF"/>
          <w:lang w:val="en-US"/>
        </w:rPr>
      </w:pPr>
    </w:p>
    <w:p w14:paraId="4A84ACDD" w14:textId="5EE86D4E" w:rsidR="0053340F" w:rsidRDefault="0053340F" w:rsidP="0053340F">
      <w:pPr>
        <w:rPr>
          <w:rFonts w:ascii="Garamond" w:hAnsi="Garamond" w:cs="Arial"/>
          <w:color w:val="000000" w:themeColor="text1"/>
          <w:shd w:val="clear" w:color="auto" w:fill="FFFFFF"/>
          <w:lang w:val="en-US"/>
        </w:rPr>
      </w:pPr>
    </w:p>
    <w:p w14:paraId="15B62D12" w14:textId="08EBB5F4" w:rsidR="0053340F" w:rsidRDefault="0053340F" w:rsidP="0053340F">
      <w:pPr>
        <w:rPr>
          <w:rFonts w:ascii="Garamond" w:hAnsi="Garamond" w:cs="Arial"/>
          <w:color w:val="000000" w:themeColor="text1"/>
          <w:shd w:val="clear" w:color="auto" w:fill="FFFFFF"/>
          <w:lang w:val="en-US"/>
        </w:rPr>
      </w:pPr>
    </w:p>
    <w:p w14:paraId="55AFFDC6" w14:textId="5FF7D48B" w:rsidR="0053340F" w:rsidRDefault="0053340F" w:rsidP="0053340F">
      <w:pPr>
        <w:rPr>
          <w:rFonts w:ascii="Garamond" w:hAnsi="Garamond" w:cs="Arial"/>
          <w:color w:val="000000" w:themeColor="text1"/>
          <w:shd w:val="clear" w:color="auto" w:fill="FFFFFF"/>
          <w:lang w:val="en-US"/>
        </w:rPr>
      </w:pPr>
    </w:p>
    <w:p w14:paraId="41A1B82E" w14:textId="742394D3" w:rsidR="0053340F" w:rsidRDefault="0053340F" w:rsidP="0053340F">
      <w:pPr>
        <w:rPr>
          <w:rFonts w:ascii="Garamond" w:hAnsi="Garamond" w:cs="Arial"/>
          <w:color w:val="000000" w:themeColor="text1"/>
          <w:shd w:val="clear" w:color="auto" w:fill="FFFFFF"/>
          <w:lang w:val="en-US"/>
        </w:rPr>
      </w:pPr>
    </w:p>
    <w:p w14:paraId="141153DF" w14:textId="77CB572B" w:rsidR="0053340F" w:rsidRDefault="0053340F" w:rsidP="0053340F">
      <w:pPr>
        <w:rPr>
          <w:rFonts w:ascii="Garamond" w:hAnsi="Garamond" w:cs="Arial"/>
          <w:color w:val="000000" w:themeColor="text1"/>
          <w:shd w:val="clear" w:color="auto" w:fill="FFFFFF"/>
          <w:lang w:val="en-US"/>
        </w:rPr>
      </w:pPr>
    </w:p>
    <w:p w14:paraId="4EDBFF8F" w14:textId="28B150C2" w:rsidR="0053340F" w:rsidRDefault="0053340F" w:rsidP="0053340F">
      <w:pPr>
        <w:rPr>
          <w:rFonts w:ascii="Garamond" w:hAnsi="Garamond" w:cs="Arial"/>
          <w:color w:val="000000" w:themeColor="text1"/>
          <w:shd w:val="clear" w:color="auto" w:fill="FFFFFF"/>
          <w:lang w:val="en-US"/>
        </w:rPr>
      </w:pPr>
    </w:p>
    <w:p w14:paraId="3573F3ED" w14:textId="3C618F95" w:rsidR="0053340F" w:rsidRDefault="0053340F" w:rsidP="0053340F">
      <w:pPr>
        <w:rPr>
          <w:rFonts w:ascii="Garamond" w:hAnsi="Garamond" w:cs="Arial"/>
          <w:color w:val="000000" w:themeColor="text1"/>
          <w:shd w:val="clear" w:color="auto" w:fill="FFFFFF"/>
          <w:lang w:val="en-US"/>
        </w:rPr>
      </w:pPr>
    </w:p>
    <w:p w14:paraId="05CE21B9" w14:textId="4FF05A79" w:rsidR="0053340F" w:rsidRDefault="0053340F" w:rsidP="0053340F">
      <w:pPr>
        <w:rPr>
          <w:rFonts w:ascii="Garamond" w:hAnsi="Garamond" w:cs="Arial"/>
          <w:color w:val="000000" w:themeColor="text1"/>
          <w:shd w:val="clear" w:color="auto" w:fill="FFFFFF"/>
          <w:lang w:val="en-US"/>
        </w:rPr>
      </w:pPr>
    </w:p>
    <w:p w14:paraId="52CBAA80" w14:textId="3C0E7E3D" w:rsidR="0053340F" w:rsidRDefault="0053340F" w:rsidP="0053340F">
      <w:pPr>
        <w:rPr>
          <w:rFonts w:ascii="Garamond" w:hAnsi="Garamond" w:cs="Arial"/>
          <w:color w:val="000000" w:themeColor="text1"/>
          <w:shd w:val="clear" w:color="auto" w:fill="FFFFFF"/>
          <w:lang w:val="en-US"/>
        </w:rPr>
      </w:pPr>
    </w:p>
    <w:p w14:paraId="130DAFEC" w14:textId="0F22A856" w:rsidR="0053340F" w:rsidRDefault="0053340F" w:rsidP="0053340F">
      <w:pPr>
        <w:rPr>
          <w:rFonts w:ascii="Garamond" w:hAnsi="Garamond" w:cs="Arial"/>
          <w:color w:val="000000" w:themeColor="text1"/>
          <w:shd w:val="clear" w:color="auto" w:fill="FFFFFF"/>
          <w:lang w:val="en-US"/>
        </w:rPr>
      </w:pPr>
    </w:p>
    <w:p w14:paraId="3FA0962D" w14:textId="0EAE1943" w:rsidR="0053340F" w:rsidRDefault="0053340F" w:rsidP="0053340F">
      <w:pPr>
        <w:rPr>
          <w:rFonts w:ascii="Garamond" w:hAnsi="Garamond" w:cs="Arial"/>
          <w:color w:val="000000" w:themeColor="text1"/>
          <w:shd w:val="clear" w:color="auto" w:fill="FFFFFF"/>
          <w:lang w:val="en-US"/>
        </w:rPr>
      </w:pPr>
    </w:p>
    <w:p w14:paraId="480BDBCF" w14:textId="13A0AA6D" w:rsidR="0053340F" w:rsidRDefault="0053340F" w:rsidP="0053340F">
      <w:pPr>
        <w:rPr>
          <w:rFonts w:ascii="Garamond" w:hAnsi="Garamond" w:cs="Arial"/>
          <w:color w:val="000000" w:themeColor="text1"/>
          <w:shd w:val="clear" w:color="auto" w:fill="FFFFFF"/>
          <w:lang w:val="en-US"/>
        </w:rPr>
      </w:pPr>
    </w:p>
    <w:p w14:paraId="15B6C442" w14:textId="7309771A" w:rsidR="0053340F" w:rsidRDefault="0053340F" w:rsidP="0053340F">
      <w:pPr>
        <w:rPr>
          <w:rFonts w:ascii="Garamond" w:hAnsi="Garamond" w:cs="Arial"/>
          <w:color w:val="000000" w:themeColor="text1"/>
          <w:shd w:val="clear" w:color="auto" w:fill="FFFFFF"/>
          <w:lang w:val="en-US"/>
        </w:rPr>
      </w:pPr>
    </w:p>
    <w:p w14:paraId="4D2B0479" w14:textId="0680C6CD" w:rsidR="0053340F" w:rsidRDefault="0053340F" w:rsidP="0053340F">
      <w:pPr>
        <w:rPr>
          <w:rFonts w:ascii="Garamond" w:hAnsi="Garamond" w:cs="Arial"/>
          <w:color w:val="000000" w:themeColor="text1"/>
          <w:shd w:val="clear" w:color="auto" w:fill="FFFFFF"/>
          <w:lang w:val="en-US"/>
        </w:rPr>
      </w:pPr>
    </w:p>
    <w:p w14:paraId="155768DD" w14:textId="7041C199" w:rsidR="0053340F" w:rsidRDefault="0053340F" w:rsidP="0053340F">
      <w:pPr>
        <w:rPr>
          <w:rFonts w:ascii="Garamond" w:hAnsi="Garamond" w:cs="Arial"/>
          <w:color w:val="000000" w:themeColor="text1"/>
          <w:shd w:val="clear" w:color="auto" w:fill="FFFFFF"/>
          <w:lang w:val="en-US"/>
        </w:rPr>
      </w:pPr>
    </w:p>
    <w:p w14:paraId="25AD08B0" w14:textId="0054BCCD" w:rsidR="0053340F" w:rsidRDefault="0053340F" w:rsidP="0053340F">
      <w:pPr>
        <w:rPr>
          <w:rFonts w:ascii="Garamond" w:hAnsi="Garamond" w:cs="Arial"/>
          <w:color w:val="000000" w:themeColor="text1"/>
          <w:shd w:val="clear" w:color="auto" w:fill="FFFFFF"/>
          <w:lang w:val="en-US"/>
        </w:rPr>
      </w:pPr>
    </w:p>
    <w:p w14:paraId="4DDBC5BC" w14:textId="4281948D" w:rsidR="0053340F" w:rsidRDefault="0053340F" w:rsidP="0053340F">
      <w:pPr>
        <w:rPr>
          <w:rFonts w:ascii="Garamond" w:hAnsi="Garamond" w:cs="Arial"/>
          <w:color w:val="000000" w:themeColor="text1"/>
          <w:shd w:val="clear" w:color="auto" w:fill="FFFFFF"/>
          <w:lang w:val="en-US"/>
        </w:rPr>
      </w:pPr>
    </w:p>
    <w:p w14:paraId="34E728B1" w14:textId="4AD63FF8" w:rsidR="0053340F" w:rsidRPr="0053340F" w:rsidRDefault="0053340F" w:rsidP="0053340F">
      <w:pPr>
        <w:jc w:val="center"/>
        <w:rPr>
          <w:rFonts w:ascii="Garamond" w:hAnsi="Garamond"/>
          <w:b/>
          <w:bCs/>
          <w:lang w:val="en-US"/>
        </w:rPr>
      </w:pPr>
      <w:r w:rsidRPr="0053340F">
        <w:rPr>
          <w:rFonts w:ascii="Garamond" w:hAnsi="Garamond"/>
          <w:b/>
          <w:bCs/>
          <w:lang w:val="en-US"/>
        </w:rPr>
        <w:lastRenderedPageBreak/>
        <w:t>Appendix A</w:t>
      </w:r>
    </w:p>
    <w:p w14:paraId="0B97D4EB" w14:textId="77777777" w:rsidR="0053340F" w:rsidRPr="0092078A" w:rsidRDefault="0053340F" w:rsidP="0053340F">
      <w:pPr>
        <w:jc w:val="center"/>
        <w:rPr>
          <w:rFonts w:ascii="Garamond" w:hAnsi="Garamond"/>
          <w:lang w:val="en-US"/>
        </w:rPr>
      </w:pPr>
    </w:p>
    <w:p w14:paraId="48AEA3EC" w14:textId="0E090880" w:rsidR="0053340F" w:rsidRPr="0092078A" w:rsidRDefault="0053340F" w:rsidP="0053340F">
      <w:pPr>
        <w:rPr>
          <w:rFonts w:ascii="Garamond" w:hAnsi="Garamond"/>
          <w:lang w:val="en-US"/>
        </w:rPr>
      </w:pPr>
      <w:r w:rsidRPr="0092078A">
        <w:rPr>
          <w:rFonts w:ascii="Garamond" w:hAnsi="Garamond"/>
          <w:lang w:val="en-US"/>
        </w:rPr>
        <w:t>Protocol Categorizing AUT Brick Responses</w:t>
      </w:r>
    </w:p>
    <w:p w14:paraId="6ED37C35" w14:textId="77777777" w:rsidR="0053340F" w:rsidRPr="0092078A" w:rsidRDefault="0053340F" w:rsidP="0053340F">
      <w:pPr>
        <w:spacing w:line="360" w:lineRule="auto"/>
        <w:jc w:val="center"/>
        <w:rPr>
          <w:rFonts w:ascii="Garamond" w:hAnsi="Garamond"/>
          <w:lang w:val="en-US"/>
        </w:rPr>
      </w:pPr>
    </w:p>
    <w:p w14:paraId="4250F789" w14:textId="7FE2EB6D" w:rsidR="0053340F" w:rsidRPr="0092078A" w:rsidRDefault="0053340F" w:rsidP="0053340F">
      <w:pPr>
        <w:spacing w:line="360" w:lineRule="auto"/>
        <w:rPr>
          <w:rFonts w:ascii="Garamond" w:hAnsi="Garamond"/>
          <w:lang w:val="en-US"/>
        </w:rPr>
      </w:pPr>
      <w:r w:rsidRPr="0092078A">
        <w:rPr>
          <w:rFonts w:ascii="Garamond" w:hAnsi="Garamond"/>
          <w:lang w:val="en-US"/>
        </w:rPr>
        <w:t>For this study I will need a total of 6</w:t>
      </w:r>
      <w:r w:rsidR="00397A38">
        <w:rPr>
          <w:rFonts w:ascii="Garamond" w:hAnsi="Garamond"/>
          <w:lang w:val="en-US"/>
        </w:rPr>
        <w:t>,</w:t>
      </w:r>
      <w:r w:rsidRPr="0092078A">
        <w:rPr>
          <w:rFonts w:ascii="Garamond" w:hAnsi="Garamond"/>
          <w:lang w:val="en-US"/>
        </w:rPr>
        <w:t>000 categorized AUT responses from the brick data. This data will be split into two sets of 3</w:t>
      </w:r>
      <w:r w:rsidR="00397A38">
        <w:rPr>
          <w:rFonts w:ascii="Garamond" w:hAnsi="Garamond"/>
          <w:lang w:val="en-US"/>
        </w:rPr>
        <w:t>,</w:t>
      </w:r>
      <w:r w:rsidRPr="0092078A">
        <w:rPr>
          <w:rFonts w:ascii="Garamond" w:hAnsi="Garamond"/>
          <w:lang w:val="en-US"/>
        </w:rPr>
        <w:t xml:space="preserve">000 responses. For each dataset, there will be 3 experts which will categorize the data. These experts are not allowed to look at one another’s categorization, thus it will be done blindly from each other. </w:t>
      </w:r>
    </w:p>
    <w:p w14:paraId="37352D65" w14:textId="77777777" w:rsidR="0053340F" w:rsidRPr="0092078A" w:rsidRDefault="0053340F" w:rsidP="0053340F">
      <w:pPr>
        <w:spacing w:line="360" w:lineRule="auto"/>
        <w:rPr>
          <w:rFonts w:ascii="Garamond" w:hAnsi="Garamond"/>
          <w:lang w:val="en-US"/>
        </w:rPr>
      </w:pPr>
    </w:p>
    <w:p w14:paraId="0E1B4161" w14:textId="77777777" w:rsidR="0053340F" w:rsidRPr="0092078A" w:rsidRDefault="0053340F" w:rsidP="0053340F">
      <w:pPr>
        <w:spacing w:line="360" w:lineRule="auto"/>
        <w:rPr>
          <w:rFonts w:ascii="Garamond" w:hAnsi="Garamond"/>
          <w:u w:val="single"/>
          <w:lang w:val="en-US"/>
        </w:rPr>
      </w:pPr>
      <w:r w:rsidRPr="0092078A">
        <w:rPr>
          <w:rFonts w:ascii="Garamond" w:hAnsi="Garamond"/>
          <w:u w:val="single"/>
          <w:lang w:val="en-US"/>
        </w:rPr>
        <w:t>Step by step approach:</w:t>
      </w:r>
    </w:p>
    <w:p w14:paraId="46A7D6DE" w14:textId="77777777" w:rsidR="0053340F" w:rsidRPr="0092078A" w:rsidRDefault="0053340F" w:rsidP="0053340F">
      <w:pPr>
        <w:spacing w:line="360" w:lineRule="auto"/>
        <w:rPr>
          <w:rFonts w:ascii="Garamond" w:hAnsi="Garamond"/>
          <w:u w:val="single"/>
          <w:lang w:val="en-US"/>
        </w:rPr>
      </w:pPr>
    </w:p>
    <w:p w14:paraId="2FEAD811"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 xml:space="preserve">When you open the dropbox, you will find a file with your name (e.g., Cat_01_Subset1_YourName). In this file you find the document containing the data (data_subset.xls) which you can open in excel on your computer. Never use a file from another expert’s folder. </w:t>
      </w:r>
    </w:p>
    <w:p w14:paraId="5F6FE0B6"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In the .</w:t>
      </w:r>
      <w:proofErr w:type="spellStart"/>
      <w:r w:rsidRPr="0092078A">
        <w:rPr>
          <w:rFonts w:ascii="Garamond" w:hAnsi="Garamond"/>
        </w:rPr>
        <w:t>xls</w:t>
      </w:r>
      <w:proofErr w:type="spellEnd"/>
      <w:r w:rsidRPr="0092078A">
        <w:rPr>
          <w:rFonts w:ascii="Garamond" w:hAnsi="Garamond"/>
        </w:rPr>
        <w:t xml:space="preserve"> file you will see that there are 10 columns, of which the final 4 columns are empty with the name “category1”, “category2”, etc. These columns will need to be filled with the categories for the responses. </w:t>
      </w:r>
    </w:p>
    <w:p w14:paraId="620C8C78"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 xml:space="preserve">On the next page, you can find all possible categories for the data (63 categories). A response can belong to 1 category, but possibly to more (definitely not always the case). When this is the case you add the extra category to column “category2” or column “category3 when the response belongs to three categories. Always fill the best fitted category in at the first column: “category1”. Hereafter the second best fitted, and so on. </w:t>
      </w:r>
    </w:p>
    <w:p w14:paraId="1675B615"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 xml:space="preserve">It is MOST important that you fill in the numbers corresponding to the categories and not the actual names of the categories. </w:t>
      </w:r>
    </w:p>
    <w:p w14:paraId="3CD6F8FA" w14:textId="4911BBF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You will categorize 3</w:t>
      </w:r>
      <w:r w:rsidR="00397A38">
        <w:rPr>
          <w:rFonts w:ascii="Garamond" w:hAnsi="Garamond"/>
        </w:rPr>
        <w:t>,</w:t>
      </w:r>
      <w:r w:rsidRPr="0092078A">
        <w:rPr>
          <w:rFonts w:ascii="Garamond" w:hAnsi="Garamond"/>
        </w:rPr>
        <w:t xml:space="preserve">000 responses. </w:t>
      </w:r>
    </w:p>
    <w:p w14:paraId="1E1A7540"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Please safe the file as an .</w:t>
      </w:r>
      <w:proofErr w:type="spellStart"/>
      <w:r w:rsidRPr="0092078A">
        <w:rPr>
          <w:rFonts w:ascii="Garamond" w:hAnsi="Garamond"/>
        </w:rPr>
        <w:t>xls</w:t>
      </w:r>
      <w:proofErr w:type="spellEnd"/>
      <w:r w:rsidRPr="0092078A">
        <w:rPr>
          <w:rFonts w:ascii="Garamond" w:hAnsi="Garamond"/>
        </w:rPr>
        <w:t xml:space="preserve"> file and upload it in the dropbox.</w:t>
      </w:r>
    </w:p>
    <w:p w14:paraId="7810D756" w14:textId="77777777" w:rsidR="0053340F" w:rsidRPr="0092078A" w:rsidRDefault="0053340F" w:rsidP="0053340F">
      <w:pPr>
        <w:pStyle w:val="Lijstalinea"/>
        <w:numPr>
          <w:ilvl w:val="0"/>
          <w:numId w:val="3"/>
        </w:numPr>
        <w:spacing w:line="360" w:lineRule="auto"/>
        <w:rPr>
          <w:rFonts w:ascii="Garamond" w:hAnsi="Garamond"/>
        </w:rPr>
      </w:pPr>
      <w:r w:rsidRPr="0092078A">
        <w:rPr>
          <w:rFonts w:ascii="Garamond" w:hAnsi="Garamond"/>
        </w:rPr>
        <w:t>Thanks a lot!</w:t>
      </w:r>
    </w:p>
    <w:p w14:paraId="3921FC33" w14:textId="77777777" w:rsidR="0053340F" w:rsidRPr="0092078A" w:rsidRDefault="0053340F" w:rsidP="0053340F">
      <w:pPr>
        <w:spacing w:line="360" w:lineRule="auto"/>
        <w:rPr>
          <w:rFonts w:ascii="Garamond" w:hAnsi="Garamond"/>
          <w:lang w:val="en-US"/>
        </w:rPr>
      </w:pPr>
    </w:p>
    <w:p w14:paraId="67D4F10A" w14:textId="77777777" w:rsidR="0053340F" w:rsidRPr="0092078A" w:rsidRDefault="0053340F" w:rsidP="0053340F">
      <w:pPr>
        <w:spacing w:line="360" w:lineRule="auto"/>
        <w:rPr>
          <w:rFonts w:ascii="Garamond" w:hAnsi="Garamond"/>
          <w:lang w:val="en-US"/>
        </w:rPr>
      </w:pPr>
    </w:p>
    <w:p w14:paraId="6627FAF9" w14:textId="659E0D5D" w:rsidR="0053340F" w:rsidRPr="00397A38" w:rsidRDefault="0053340F" w:rsidP="00397A38">
      <w:pPr>
        <w:spacing w:line="360" w:lineRule="auto"/>
        <w:rPr>
          <w:rFonts w:ascii="Calibri" w:hAnsi="Calibri"/>
          <w:color w:val="000000"/>
          <w:lang w:val="en-US"/>
        </w:rPr>
      </w:pPr>
      <w:r w:rsidRPr="0092078A">
        <w:rPr>
          <w:rFonts w:ascii="Garamond" w:hAnsi="Garamond"/>
          <w:lang w:val="en-US"/>
        </w:rPr>
        <w:t>A short example of what it should look like!</w:t>
      </w:r>
      <w:r w:rsidRPr="0092078A">
        <w:rPr>
          <w:rFonts w:ascii="Garamond" w:hAnsi="Garamond"/>
          <w:noProof/>
          <w:lang w:val="en-US"/>
        </w:rPr>
        <w:drawing>
          <wp:anchor distT="0" distB="0" distL="114300" distR="114300" simplePos="0" relativeHeight="251704320" behindDoc="0" locked="0" layoutInCell="1" allowOverlap="1" wp14:anchorId="39EBEB8B" wp14:editId="2AB804A5">
            <wp:simplePos x="0" y="0"/>
            <wp:positionH relativeFrom="column">
              <wp:posOffset>-611505</wp:posOffset>
            </wp:positionH>
            <wp:positionV relativeFrom="paragraph">
              <wp:posOffset>225682</wp:posOffset>
            </wp:positionV>
            <wp:extent cx="7112635" cy="775970"/>
            <wp:effectExtent l="0" t="0" r="0" b="0"/>
            <wp:wrapThrough wrapText="bothSides">
              <wp:wrapPolygon edited="0">
                <wp:start x="0" y="0"/>
                <wp:lineTo x="0" y="21211"/>
                <wp:lineTo x="21560" y="21211"/>
                <wp:lineTo x="21560" y="0"/>
                <wp:lineTo x="0" y="0"/>
              </wp:wrapPolygon>
            </wp:wrapThrough>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9-12-10 om 19.12.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12635" cy="775970"/>
                    </a:xfrm>
                    <a:prstGeom prst="rect">
                      <a:avLst/>
                    </a:prstGeom>
                  </pic:spPr>
                </pic:pic>
              </a:graphicData>
            </a:graphic>
            <wp14:sizeRelH relativeFrom="page">
              <wp14:pctWidth>0</wp14:pctWidth>
            </wp14:sizeRelH>
            <wp14:sizeRelV relativeFrom="page">
              <wp14:pctHeight>0</wp14:pctHeight>
            </wp14:sizeRelV>
          </wp:anchor>
        </w:drawing>
      </w:r>
    </w:p>
    <w:p w14:paraId="6D8D2147" w14:textId="77777777" w:rsidR="00397A38" w:rsidRPr="008F5B4F" w:rsidRDefault="00397A38" w:rsidP="0053340F">
      <w:pPr>
        <w:rPr>
          <w:rFonts w:ascii="Garamond" w:hAnsi="Garamond"/>
          <w:u w:val="single"/>
          <w:lang w:val="en-US"/>
        </w:rPr>
        <w:sectPr w:rsidR="00397A38" w:rsidRPr="008F5B4F" w:rsidSect="00397A38">
          <w:headerReference w:type="even" r:id="rId17"/>
          <w:headerReference w:type="default" r:id="rId18"/>
          <w:footerReference w:type="even" r:id="rId19"/>
          <w:footerReference w:type="default" r:id="rId20"/>
          <w:headerReference w:type="first" r:id="rId21"/>
          <w:pgSz w:w="11900" w:h="16840"/>
          <w:pgMar w:top="1417" w:right="1417" w:bottom="1417" w:left="1417" w:header="708" w:footer="708" w:gutter="0"/>
          <w:cols w:space="708"/>
          <w:titlePg/>
          <w:docGrid w:linePitch="360"/>
        </w:sectPr>
      </w:pPr>
    </w:p>
    <w:p w14:paraId="546AD3E8" w14:textId="0E140358" w:rsidR="00397A38" w:rsidRPr="008F5B4F" w:rsidRDefault="00397A38" w:rsidP="00397A38">
      <w:pPr>
        <w:spacing w:line="360" w:lineRule="auto"/>
        <w:rPr>
          <w:rFonts w:ascii="Garamond" w:hAnsi="Garamond"/>
          <w:u w:val="single"/>
          <w:lang w:val="en-US"/>
        </w:rPr>
      </w:pPr>
    </w:p>
    <w:p w14:paraId="419E1892" w14:textId="77777777" w:rsidR="00397A38" w:rsidRPr="008F5B4F" w:rsidRDefault="00397A38" w:rsidP="00397A38">
      <w:pPr>
        <w:spacing w:line="360" w:lineRule="auto"/>
        <w:rPr>
          <w:rFonts w:ascii="Garamond" w:hAnsi="Garamond"/>
          <w:sz w:val="22"/>
          <w:szCs w:val="22"/>
          <w:lang w:val="en-US"/>
        </w:rPr>
      </w:pPr>
    </w:p>
    <w:p w14:paraId="163274C9" w14:textId="2B42A0B9"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lastRenderedPageBreak/>
        <w:t xml:space="preserve">Bouwen                                   </w:t>
      </w:r>
    </w:p>
    <w:p w14:paraId="28B6FC0B"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Gooien                                    </w:t>
      </w:r>
    </w:p>
    <w:p w14:paraId="0EEFEE3E"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Vandalisme</w:t>
      </w:r>
    </w:p>
    <w:p w14:paraId="25937580"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Agressie               </w:t>
      </w:r>
    </w:p>
    <w:p w14:paraId="250F7316"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Meubels                                   </w:t>
      </w:r>
    </w:p>
    <w:p w14:paraId="5CBEE6B0"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Huis accessoires                       </w:t>
      </w:r>
    </w:p>
    <w:p w14:paraId="22A4C3A8"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Tekenen/Schrijven                  </w:t>
      </w:r>
    </w:p>
    <w:p w14:paraId="25F2D614" w14:textId="77777777" w:rsidR="0053340F" w:rsidRPr="00E34BD2" w:rsidRDefault="0053340F" w:rsidP="00397A38">
      <w:pPr>
        <w:pStyle w:val="Lijstalinea"/>
        <w:numPr>
          <w:ilvl w:val="0"/>
          <w:numId w:val="2"/>
        </w:numPr>
        <w:spacing w:line="360" w:lineRule="auto"/>
        <w:rPr>
          <w:rFonts w:ascii="Garamond" w:hAnsi="Garamond"/>
          <w:color w:val="ED7D31" w:themeColor="accent2"/>
          <w:lang w:val="nl-NL"/>
        </w:rPr>
      </w:pPr>
      <w:r w:rsidRPr="00E34BD2">
        <w:rPr>
          <w:rFonts w:ascii="Garamond" w:hAnsi="Garamond"/>
          <w:color w:val="000000" w:themeColor="text1"/>
          <w:lang w:val="nl-NL"/>
        </w:rPr>
        <w:t xml:space="preserve">Kleding   </w:t>
      </w:r>
      <w:r w:rsidRPr="00E34BD2">
        <w:rPr>
          <w:rFonts w:ascii="Garamond" w:hAnsi="Garamond"/>
          <w:color w:val="ED7D31" w:themeColor="accent2"/>
          <w:lang w:val="nl-NL"/>
        </w:rPr>
        <w:t xml:space="preserve">                                </w:t>
      </w:r>
    </w:p>
    <w:p w14:paraId="700B932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Voedsel                                                 </w:t>
      </w:r>
    </w:p>
    <w:p w14:paraId="07185F57"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Cosmetica Accessoire                        </w:t>
      </w:r>
    </w:p>
    <w:p w14:paraId="4D0E33F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Gereedschap                                         </w:t>
      </w:r>
    </w:p>
    <w:p w14:paraId="34EB8C4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Technologie                  </w:t>
      </w:r>
    </w:p>
    <w:p w14:paraId="4B705C13"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Component/Materiaal </w:t>
      </w:r>
    </w:p>
    <w:p w14:paraId="3089232A"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Muziekinstrument/Geluid maken         </w:t>
      </w:r>
    </w:p>
    <w:p w14:paraId="1816C91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Voertuig                                               </w:t>
      </w:r>
    </w:p>
    <w:p w14:paraId="3D2C5D9A"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Item met emotionele waarde               </w:t>
      </w:r>
    </w:p>
    <w:p w14:paraId="6A0FC146"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Kunst</w:t>
      </w:r>
    </w:p>
    <w:p w14:paraId="79767C95"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Verkeer                    </w:t>
      </w:r>
    </w:p>
    <w:p w14:paraId="51965E62"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Game                                                   </w:t>
      </w:r>
    </w:p>
    <w:p w14:paraId="10AFB1FE"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Steunen                                                </w:t>
      </w:r>
    </w:p>
    <w:p w14:paraId="3F4C0F53"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Blokkeren                                            </w:t>
      </w:r>
    </w:p>
    <w:p w14:paraId="63F4C9E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Territorium markeren                          </w:t>
      </w:r>
    </w:p>
    <w:p w14:paraId="40F197B4"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Kapotslaan/Breken    </w:t>
      </w:r>
    </w:p>
    <w:p w14:paraId="0F559B80"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Snijden                           </w:t>
      </w:r>
    </w:p>
    <w:p w14:paraId="623B3F6F"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Opvullen                                              </w:t>
      </w:r>
    </w:p>
    <w:p w14:paraId="15FD7F89"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Als gewicht                                           </w:t>
      </w:r>
    </w:p>
    <w:p w14:paraId="39126810"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Bescherming                                         </w:t>
      </w:r>
    </w:p>
    <w:p w14:paraId="122EF79F"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Verhoging                                             </w:t>
      </w:r>
    </w:p>
    <w:p w14:paraId="2EDE3F04"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 xml:space="preserve">Sporten                                               </w:t>
      </w:r>
    </w:p>
    <w:p w14:paraId="1F245565"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Therapie</w:t>
      </w:r>
    </w:p>
    <w:p w14:paraId="4FECCE78"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 xml:space="preserve">Plagen                                     </w:t>
      </w:r>
    </w:p>
    <w:p w14:paraId="4AB9B612" w14:textId="79EC83EE"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 xml:space="preserve">Hitte/Vuur                                         </w:t>
      </w:r>
    </w:p>
    <w:p w14:paraId="518AC0A2"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 xml:space="preserve">Ergens instoppen                            </w:t>
      </w:r>
    </w:p>
    <w:p w14:paraId="530CD680"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Fantasie</w:t>
      </w:r>
    </w:p>
    <w:p w14:paraId="2E8DC990"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 xml:space="preserve">Schoonmaken                                 </w:t>
      </w:r>
    </w:p>
    <w:p w14:paraId="107A63B8" w14:textId="77777777" w:rsidR="0053340F" w:rsidRPr="00E34BD2" w:rsidRDefault="0053340F" w:rsidP="00397A38">
      <w:pPr>
        <w:pStyle w:val="Lijstalinea"/>
        <w:numPr>
          <w:ilvl w:val="0"/>
          <w:numId w:val="2"/>
        </w:numPr>
        <w:spacing w:line="360" w:lineRule="auto"/>
        <w:rPr>
          <w:rFonts w:ascii="Garamond" w:hAnsi="Garamond"/>
          <w:color w:val="000000" w:themeColor="text1"/>
          <w:lang w:val="nl-NL"/>
        </w:rPr>
      </w:pPr>
      <w:r w:rsidRPr="00E34BD2">
        <w:rPr>
          <w:rFonts w:ascii="Garamond" w:hAnsi="Garamond"/>
          <w:color w:val="000000" w:themeColor="text1"/>
          <w:lang w:val="nl-NL"/>
        </w:rPr>
        <w:t>Ruilen/geld</w:t>
      </w:r>
    </w:p>
    <w:p w14:paraId="42504B7B"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Wetenschap                                       </w:t>
      </w:r>
    </w:p>
    <w:p w14:paraId="1D6C8C05"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In de keuken                                       </w:t>
      </w:r>
    </w:p>
    <w:p w14:paraId="68446997"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Accessoire voor tuin                          </w:t>
      </w:r>
    </w:p>
    <w:p w14:paraId="2393B487"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Bedekken/Afsluiten                           </w:t>
      </w:r>
    </w:p>
    <w:p w14:paraId="74815D6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Accessoire voor dier                          </w:t>
      </w:r>
    </w:p>
    <w:p w14:paraId="21E8573D"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Feestdagen</w:t>
      </w:r>
    </w:p>
    <w:p w14:paraId="69678285"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Verjaardagen                                         </w:t>
      </w:r>
    </w:p>
    <w:p w14:paraId="43070D78"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Graven                                              </w:t>
      </w:r>
    </w:p>
    <w:p w14:paraId="009C96AE"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Moord                                               </w:t>
      </w:r>
    </w:p>
    <w:p w14:paraId="124D3BC6"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Overleven                                         </w:t>
      </w:r>
    </w:p>
    <w:p w14:paraId="37FAD500"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Balanceren                                        </w:t>
      </w:r>
    </w:p>
    <w:p w14:paraId="2CCA3D93"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Versieren                                          </w:t>
      </w:r>
    </w:p>
    <w:p w14:paraId="65A90704"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Beeldhouwen                                    </w:t>
      </w:r>
    </w:p>
    <w:p w14:paraId="207F23C2"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Wapen                                                </w:t>
      </w:r>
    </w:p>
    <w:p w14:paraId="488B944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Speelgoed                                          </w:t>
      </w:r>
    </w:p>
    <w:p w14:paraId="2DC36618"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Sociale interactie                            </w:t>
      </w:r>
    </w:p>
    <w:p w14:paraId="3C307073"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Hulpmiddel/Tool                                    </w:t>
      </w:r>
    </w:p>
    <w:p w14:paraId="2956BB6E"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Sfeer                                             </w:t>
      </w:r>
    </w:p>
    <w:p w14:paraId="7F6121A8"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Pletten                                         </w:t>
      </w:r>
    </w:p>
    <w:p w14:paraId="4C551ACC"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Baan                                            </w:t>
      </w:r>
    </w:p>
    <w:p w14:paraId="77F1EC2F"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Kleur       </w:t>
      </w:r>
    </w:p>
    <w:p w14:paraId="16FEAC6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Vermalen</w:t>
      </w:r>
    </w:p>
    <w:p w14:paraId="4327CEE5"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 xml:space="preserve">Knutselen     </w:t>
      </w:r>
    </w:p>
    <w:p w14:paraId="6938EFDF"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Vermaak</w:t>
      </w:r>
    </w:p>
    <w:p w14:paraId="48571F32"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Natuur</w:t>
      </w:r>
    </w:p>
    <w:p w14:paraId="51548B31" w14:textId="7777777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Testen</w:t>
      </w:r>
    </w:p>
    <w:p w14:paraId="336CC253" w14:textId="2EE3BDC7" w:rsidR="0053340F" w:rsidRPr="00E34BD2" w:rsidRDefault="0053340F" w:rsidP="00397A38">
      <w:pPr>
        <w:pStyle w:val="Lijstalinea"/>
        <w:numPr>
          <w:ilvl w:val="0"/>
          <w:numId w:val="2"/>
        </w:numPr>
        <w:spacing w:line="360" w:lineRule="auto"/>
        <w:rPr>
          <w:rFonts w:ascii="Garamond" w:hAnsi="Garamond"/>
          <w:lang w:val="nl-NL"/>
        </w:rPr>
      </w:pPr>
      <w:r w:rsidRPr="00E34BD2">
        <w:rPr>
          <w:rFonts w:ascii="Garamond" w:hAnsi="Garamond"/>
          <w:lang w:val="nl-NL"/>
        </w:rPr>
        <w:t>Water tool</w:t>
      </w:r>
    </w:p>
    <w:p w14:paraId="71F4561A" w14:textId="4C6FDD65" w:rsidR="00397A38" w:rsidRPr="00E34BD2" w:rsidRDefault="00397A38" w:rsidP="00397A38">
      <w:pPr>
        <w:pStyle w:val="Lijstalinea"/>
        <w:numPr>
          <w:ilvl w:val="0"/>
          <w:numId w:val="2"/>
        </w:numPr>
        <w:spacing w:line="360" w:lineRule="auto"/>
        <w:rPr>
          <w:rFonts w:ascii="Garamond" w:hAnsi="Garamond"/>
          <w:lang w:val="nl-NL"/>
        </w:rPr>
      </w:pPr>
      <w:r w:rsidRPr="00E34BD2">
        <w:rPr>
          <w:rFonts w:ascii="Garamond" w:hAnsi="Garamond"/>
          <w:lang w:val="nl-NL"/>
        </w:rPr>
        <w:t>Overig</w:t>
      </w:r>
    </w:p>
    <w:p w14:paraId="6E67B6BA" w14:textId="77777777" w:rsidR="0053340F" w:rsidRPr="00E34BD2" w:rsidRDefault="0053340F" w:rsidP="00397A38">
      <w:pPr>
        <w:spacing w:line="360" w:lineRule="auto"/>
        <w:ind w:left="360"/>
        <w:rPr>
          <w:rFonts w:ascii="Garamond" w:hAnsi="Garamond"/>
        </w:rPr>
      </w:pPr>
      <w:r w:rsidRPr="00E34BD2">
        <w:rPr>
          <w:rFonts w:ascii="Garamond" w:hAnsi="Garamond"/>
        </w:rPr>
        <w:t xml:space="preserve">             </w:t>
      </w:r>
    </w:p>
    <w:p w14:paraId="4444C091" w14:textId="77777777" w:rsidR="00397A38" w:rsidRPr="00E34BD2" w:rsidRDefault="00397A38" w:rsidP="00397A38">
      <w:pPr>
        <w:spacing w:line="360" w:lineRule="auto"/>
        <w:rPr>
          <w:rFonts w:ascii="Garamond" w:hAnsi="Garamond"/>
        </w:rPr>
        <w:sectPr w:rsidR="00397A38" w:rsidRPr="00E34BD2" w:rsidSect="00397A38">
          <w:type w:val="continuous"/>
          <w:pgSz w:w="11900" w:h="16840"/>
          <w:pgMar w:top="1417" w:right="1417" w:bottom="1417" w:left="1417" w:header="708" w:footer="708" w:gutter="0"/>
          <w:cols w:num="2" w:space="708"/>
          <w:titlePg/>
          <w:docGrid w:linePitch="360"/>
        </w:sectPr>
      </w:pPr>
    </w:p>
    <w:p w14:paraId="002CAB49" w14:textId="77777777" w:rsidR="0053340F" w:rsidRPr="008A62C1" w:rsidRDefault="0053340F" w:rsidP="0053340F">
      <w:pPr>
        <w:rPr>
          <w:rFonts w:ascii="Garamond" w:hAnsi="Garamond"/>
          <w:color w:val="000000" w:themeColor="text1"/>
          <w:lang w:val="en-US"/>
        </w:rPr>
      </w:pPr>
    </w:p>
    <w:sectPr w:rsidR="0053340F" w:rsidRPr="008A62C1" w:rsidSect="00397A38">
      <w:type w:val="continuous"/>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F741" w14:textId="77777777" w:rsidR="00564791" w:rsidRDefault="00564791">
      <w:r>
        <w:separator/>
      </w:r>
    </w:p>
  </w:endnote>
  <w:endnote w:type="continuationSeparator" w:id="0">
    <w:p w14:paraId="0E9C1188" w14:textId="77777777" w:rsidR="00564791" w:rsidRDefault="0056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95985391"/>
      <w:docPartObj>
        <w:docPartGallery w:val="Page Numbers (Bottom of Page)"/>
        <w:docPartUnique/>
      </w:docPartObj>
    </w:sdtPr>
    <w:sdtContent>
      <w:p w14:paraId="46894BFD" w14:textId="3A246100" w:rsidR="00334F7D" w:rsidRDefault="00334F7D" w:rsidP="0092445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CB428AE" w14:textId="77777777" w:rsidR="00334F7D" w:rsidRDefault="00334F7D" w:rsidP="00CA5F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Fonts w:ascii="Garamond" w:hAnsi="Garamond"/>
        <w:sz w:val="22"/>
        <w:szCs w:val="22"/>
      </w:rPr>
      <w:id w:val="-975749723"/>
      <w:docPartObj>
        <w:docPartGallery w:val="Page Numbers (Bottom of Page)"/>
        <w:docPartUnique/>
      </w:docPartObj>
    </w:sdtPr>
    <w:sdtContent>
      <w:p w14:paraId="7D81A54F" w14:textId="0CAA64D5" w:rsidR="00334F7D" w:rsidRPr="005B57A2" w:rsidRDefault="00334F7D" w:rsidP="00924459">
        <w:pPr>
          <w:pStyle w:val="Voettekst"/>
          <w:framePr w:wrap="none" w:vAnchor="text" w:hAnchor="margin" w:xAlign="right" w:y="1"/>
          <w:rPr>
            <w:rStyle w:val="Paginanummer"/>
            <w:rFonts w:ascii="Garamond" w:hAnsi="Garamond"/>
            <w:sz w:val="22"/>
            <w:szCs w:val="22"/>
          </w:rPr>
        </w:pPr>
        <w:r w:rsidRPr="005B57A2">
          <w:rPr>
            <w:rStyle w:val="Paginanummer"/>
            <w:rFonts w:ascii="Garamond" w:hAnsi="Garamond"/>
            <w:sz w:val="22"/>
            <w:szCs w:val="22"/>
          </w:rPr>
          <w:fldChar w:fldCharType="begin"/>
        </w:r>
        <w:r w:rsidRPr="005B57A2">
          <w:rPr>
            <w:rStyle w:val="Paginanummer"/>
            <w:rFonts w:ascii="Garamond" w:hAnsi="Garamond"/>
            <w:sz w:val="22"/>
            <w:szCs w:val="22"/>
          </w:rPr>
          <w:instrText xml:space="preserve"> PAGE </w:instrText>
        </w:r>
        <w:r w:rsidRPr="005B57A2">
          <w:rPr>
            <w:rStyle w:val="Paginanummer"/>
            <w:rFonts w:ascii="Garamond" w:hAnsi="Garamond"/>
            <w:sz w:val="22"/>
            <w:szCs w:val="22"/>
          </w:rPr>
          <w:fldChar w:fldCharType="separate"/>
        </w:r>
        <w:r w:rsidRPr="005B57A2">
          <w:rPr>
            <w:rStyle w:val="Paginanummer"/>
            <w:rFonts w:ascii="Garamond" w:hAnsi="Garamond"/>
            <w:noProof/>
            <w:sz w:val="22"/>
            <w:szCs w:val="22"/>
          </w:rPr>
          <w:t>2</w:t>
        </w:r>
        <w:r w:rsidRPr="005B57A2">
          <w:rPr>
            <w:rStyle w:val="Paginanummer"/>
            <w:rFonts w:ascii="Garamond" w:hAnsi="Garamond"/>
            <w:sz w:val="22"/>
            <w:szCs w:val="22"/>
          </w:rPr>
          <w:fldChar w:fldCharType="end"/>
        </w:r>
      </w:p>
    </w:sdtContent>
  </w:sdt>
  <w:tbl>
    <w:tblPr>
      <w:tblW w:w="0" w:type="auto"/>
      <w:tblLayout w:type="fixed"/>
      <w:tblLook w:val="06A0" w:firstRow="1" w:lastRow="0" w:firstColumn="1" w:lastColumn="0" w:noHBand="1" w:noVBand="1"/>
    </w:tblPr>
    <w:tblGrid>
      <w:gridCol w:w="3022"/>
      <w:gridCol w:w="3022"/>
      <w:gridCol w:w="3022"/>
    </w:tblGrid>
    <w:tr w:rsidR="00334F7D" w14:paraId="368AEB9F" w14:textId="77777777" w:rsidTr="64649021">
      <w:trPr>
        <w:ins w:id="155" w:author="Emma Schreurs" w:date="2020-01-23T13:32:00Z"/>
      </w:trPr>
      <w:tc>
        <w:tcPr>
          <w:tcW w:w="3022" w:type="dxa"/>
        </w:tcPr>
        <w:p w14:paraId="68539D6D" w14:textId="5E58C701" w:rsidR="00334F7D" w:rsidRDefault="00334F7D">
          <w:pPr>
            <w:pStyle w:val="Koptekst"/>
            <w:ind w:left="-115" w:right="360"/>
            <w:rPr>
              <w:ins w:id="156" w:author="Emma Schreurs" w:date="2020-01-23T13:32:00Z"/>
            </w:rPr>
            <w:pPrChange w:id="157" w:author="Emma Schreurs" w:date="2020-01-23T13:32:00Z">
              <w:pPr/>
            </w:pPrChange>
          </w:pPr>
        </w:p>
      </w:tc>
      <w:tc>
        <w:tcPr>
          <w:tcW w:w="3022" w:type="dxa"/>
        </w:tcPr>
        <w:p w14:paraId="6E524905" w14:textId="77CFE2F2" w:rsidR="00334F7D" w:rsidRDefault="00334F7D">
          <w:pPr>
            <w:pStyle w:val="Koptekst"/>
            <w:jc w:val="center"/>
            <w:rPr>
              <w:ins w:id="158" w:author="Emma Schreurs" w:date="2020-01-23T13:32:00Z"/>
            </w:rPr>
            <w:pPrChange w:id="159" w:author="Emma Schreurs" w:date="2020-01-23T13:32:00Z">
              <w:pPr/>
            </w:pPrChange>
          </w:pPr>
        </w:p>
      </w:tc>
      <w:tc>
        <w:tcPr>
          <w:tcW w:w="3022" w:type="dxa"/>
        </w:tcPr>
        <w:p w14:paraId="32E7A9F5" w14:textId="2874874C" w:rsidR="00334F7D" w:rsidRDefault="00334F7D">
          <w:pPr>
            <w:pStyle w:val="Koptekst"/>
            <w:ind w:right="-115"/>
            <w:jc w:val="right"/>
            <w:rPr>
              <w:ins w:id="160" w:author="Emma Schreurs" w:date="2020-01-23T13:32:00Z"/>
            </w:rPr>
            <w:pPrChange w:id="161" w:author="Emma Schreurs" w:date="2020-01-23T13:32:00Z">
              <w:pPr/>
            </w:pPrChange>
          </w:pPr>
        </w:p>
      </w:tc>
    </w:tr>
  </w:tbl>
  <w:p w14:paraId="7617AC8C" w14:textId="65541216" w:rsidR="00334F7D" w:rsidRDefault="00334F7D">
    <w:pPr>
      <w:pStyle w:val="Voettekst"/>
      <w:pPrChange w:id="162" w:author="Emma Schreurs" w:date="2020-01-23T13:32: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20194" w14:textId="77777777" w:rsidR="00564791" w:rsidRDefault="00564791">
      <w:r>
        <w:separator/>
      </w:r>
    </w:p>
  </w:footnote>
  <w:footnote w:type="continuationSeparator" w:id="0">
    <w:p w14:paraId="4A02D950" w14:textId="77777777" w:rsidR="00564791" w:rsidRDefault="00564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554497799"/>
      <w:docPartObj>
        <w:docPartGallery w:val="Page Numbers (Top of Page)"/>
        <w:docPartUnique/>
      </w:docPartObj>
    </w:sdtPr>
    <w:sdtContent>
      <w:p w14:paraId="383766DD" w14:textId="71142EC9" w:rsidR="00334F7D" w:rsidRDefault="00334F7D" w:rsidP="00927B72">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D2C514A" w14:textId="77777777" w:rsidR="00334F7D" w:rsidRDefault="00334F7D" w:rsidP="00EA0E0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419334300"/>
      <w:docPartObj>
        <w:docPartGallery w:val="Page Numbers (Top of Page)"/>
        <w:docPartUnique/>
      </w:docPartObj>
    </w:sdtPr>
    <w:sdtEndPr>
      <w:rPr>
        <w:rStyle w:val="Paginanummer"/>
        <w:rFonts w:ascii="Garamond" w:hAnsi="Garamond"/>
        <w:sz w:val="22"/>
        <w:szCs w:val="22"/>
      </w:rPr>
    </w:sdtEndPr>
    <w:sdtContent>
      <w:p w14:paraId="29386A71" w14:textId="3A8AB829" w:rsidR="00334F7D" w:rsidRPr="008F5B4F" w:rsidRDefault="00334F7D" w:rsidP="00924459">
        <w:pPr>
          <w:pStyle w:val="Koptekst"/>
          <w:framePr w:wrap="none" w:vAnchor="text" w:hAnchor="margin" w:xAlign="right" w:y="1"/>
          <w:rPr>
            <w:rStyle w:val="Paginanummer"/>
            <w:lang w:val="en-US"/>
          </w:rPr>
        </w:pPr>
        <w:r w:rsidRPr="00927B72">
          <w:rPr>
            <w:rStyle w:val="Paginanummer"/>
            <w:rFonts w:ascii="Garamond" w:hAnsi="Garamond"/>
            <w:sz w:val="22"/>
            <w:szCs w:val="22"/>
          </w:rPr>
          <w:fldChar w:fldCharType="begin"/>
        </w:r>
        <w:r w:rsidRPr="008F5B4F">
          <w:rPr>
            <w:rStyle w:val="Paginanummer"/>
            <w:rFonts w:ascii="Garamond" w:hAnsi="Garamond"/>
            <w:sz w:val="22"/>
            <w:szCs w:val="22"/>
            <w:lang w:val="en-US"/>
          </w:rPr>
          <w:instrText xml:space="preserve"> PAGE </w:instrText>
        </w:r>
        <w:r w:rsidRPr="00927B72">
          <w:rPr>
            <w:rStyle w:val="Paginanummer"/>
            <w:rFonts w:ascii="Garamond" w:hAnsi="Garamond"/>
            <w:sz w:val="22"/>
            <w:szCs w:val="22"/>
          </w:rPr>
          <w:fldChar w:fldCharType="separate"/>
        </w:r>
        <w:r w:rsidRPr="008F5B4F">
          <w:rPr>
            <w:rStyle w:val="Paginanummer"/>
            <w:rFonts w:ascii="Garamond" w:hAnsi="Garamond"/>
            <w:noProof/>
            <w:sz w:val="22"/>
            <w:szCs w:val="22"/>
            <w:lang w:val="en-US"/>
          </w:rPr>
          <w:t>2</w:t>
        </w:r>
        <w:r w:rsidRPr="00927B72">
          <w:rPr>
            <w:rStyle w:val="Paginanummer"/>
            <w:rFonts w:ascii="Garamond" w:hAnsi="Garamond"/>
            <w:sz w:val="22"/>
            <w:szCs w:val="22"/>
          </w:rPr>
          <w:fldChar w:fldCharType="end"/>
        </w:r>
      </w:p>
    </w:sdtContent>
  </w:sdt>
  <w:p w14:paraId="50E9E0C9" w14:textId="42E81433" w:rsidR="00334F7D" w:rsidRPr="00927B72" w:rsidRDefault="00334F7D" w:rsidP="00927B72">
    <w:pPr>
      <w:pStyle w:val="Koptekst"/>
      <w:ind w:right="360"/>
      <w:rPr>
        <w:rFonts w:ascii="Garamond" w:hAnsi="Garamond"/>
        <w:lang w:val="en-US"/>
      </w:rPr>
    </w:pPr>
    <w:r w:rsidRPr="00CF6609">
      <w:rPr>
        <w:rFonts w:ascii="Garamond" w:hAnsi="Garamond"/>
        <w:lang w:val="en-US"/>
      </w:rPr>
      <w:t xml:space="preserve">Neural Network Approach </w:t>
    </w:r>
    <w:r>
      <w:rPr>
        <w:rFonts w:ascii="Garamond" w:hAnsi="Garamond"/>
        <w:lang w:val="en-US"/>
      </w:rPr>
      <w:t xml:space="preserve">to </w:t>
    </w:r>
    <w:r w:rsidRPr="00CF6609">
      <w:rPr>
        <w:rFonts w:ascii="Garamond" w:hAnsi="Garamond"/>
        <w:lang w:val="en-US"/>
      </w:rPr>
      <w:t xml:space="preserve">Classification AUT Responses </w:t>
    </w:r>
  </w:p>
  <w:p w14:paraId="742D35DB" w14:textId="77777777" w:rsidR="00334F7D" w:rsidRPr="003B75A8" w:rsidRDefault="00334F7D">
    <w:pPr>
      <w:pStyle w:val="Koptekst"/>
      <w:rPr>
        <w:lang w:val="en-US"/>
      </w:rPr>
    </w:pPr>
  </w:p>
  <w:p w14:paraId="7DD02B27" w14:textId="11AE0292" w:rsidR="00334F7D" w:rsidRPr="003B75A8" w:rsidRDefault="00334F7D">
    <w:pPr>
      <w:pStyle w:val="Koptekst"/>
      <w:rPr>
        <w:lang w:val="en-US"/>
      </w:rPr>
      <w:pPrChange w:id="154" w:author="Emma Schreurs" w:date="2020-01-23T13:32:00Z">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842D" w14:textId="66F30C55" w:rsidR="00334F7D" w:rsidRPr="00CF6609" w:rsidRDefault="00334F7D">
    <w:pPr>
      <w:pStyle w:val="Koptekst"/>
      <w:rPr>
        <w:rFonts w:ascii="Garamond" w:hAnsi="Garamond"/>
        <w:lang w:val="en-US"/>
      </w:rPr>
    </w:pPr>
    <w:r w:rsidRPr="00CF6609">
      <w:rPr>
        <w:rFonts w:ascii="Garamond" w:hAnsi="Garamond"/>
        <w:lang w:val="en-US"/>
      </w:rPr>
      <w:t>Running head: Neural Network Approach</w:t>
    </w:r>
    <w:r>
      <w:rPr>
        <w:rFonts w:ascii="Garamond" w:hAnsi="Garamond"/>
        <w:lang w:val="en-US"/>
      </w:rPr>
      <w:t xml:space="preserve"> to</w:t>
    </w:r>
    <w:r w:rsidRPr="00CF6609">
      <w:rPr>
        <w:rFonts w:ascii="Garamond" w:hAnsi="Garamond"/>
        <w:lang w:val="en-US"/>
      </w:rPr>
      <w:t xml:space="preserve"> Classification AUT Responses</w:t>
    </w:r>
  </w:p>
  <w:p w14:paraId="0BFE0C7F" w14:textId="77777777" w:rsidR="00334F7D" w:rsidRPr="00103154" w:rsidRDefault="00334F7D">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74A8"/>
    <w:multiLevelType w:val="hybridMultilevel"/>
    <w:tmpl w:val="5B2614CA"/>
    <w:lvl w:ilvl="0" w:tplc="DD5A4930">
      <w:start w:val="1"/>
      <w:numFmt w:val="decimal"/>
      <w:lvlText w:val="%1."/>
      <w:lvlJc w:val="left"/>
      <w:pPr>
        <w:ind w:left="720" w:hanging="360"/>
      </w:pPr>
      <w:rPr>
        <w:rFonts w:hint="default"/>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4B2417"/>
    <w:multiLevelType w:val="multilevel"/>
    <w:tmpl w:val="71B6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81613"/>
    <w:multiLevelType w:val="hybridMultilevel"/>
    <w:tmpl w:val="A028A692"/>
    <w:lvl w:ilvl="0" w:tplc="ECE82422">
      <w:start w:val="1"/>
      <w:numFmt w:val="bullet"/>
      <w:lvlText w:val="-"/>
      <w:lvlJc w:val="left"/>
      <w:pPr>
        <w:ind w:left="720" w:hanging="360"/>
      </w:pPr>
      <w:rPr>
        <w:rFonts w:ascii="Garamond" w:eastAsiaTheme="minorHAnsi"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a Schreurs">
    <w15:presenceInfo w15:providerId="AD" w15:userId="S::emma1917175@edu.surfspot.nl::8955f03e-e61b-49f4-abe0-07b9ba751ee5"/>
  </w15:person>
  <w15:person w15:author="Claire Stevenson">
    <w15:presenceInfo w15:providerId="None" w15:userId="Claire Stev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98"/>
    <w:rsid w:val="00012978"/>
    <w:rsid w:val="000249B2"/>
    <w:rsid w:val="000263F7"/>
    <w:rsid w:val="00026973"/>
    <w:rsid w:val="0003530F"/>
    <w:rsid w:val="000353EF"/>
    <w:rsid w:val="000378FD"/>
    <w:rsid w:val="00041FD5"/>
    <w:rsid w:val="00043D5D"/>
    <w:rsid w:val="00047F64"/>
    <w:rsid w:val="00051759"/>
    <w:rsid w:val="00053F8B"/>
    <w:rsid w:val="00056810"/>
    <w:rsid w:val="000629DA"/>
    <w:rsid w:val="000658AE"/>
    <w:rsid w:val="00066D42"/>
    <w:rsid w:val="00087C3E"/>
    <w:rsid w:val="0009253F"/>
    <w:rsid w:val="0009598F"/>
    <w:rsid w:val="000A060F"/>
    <w:rsid w:val="000B12B4"/>
    <w:rsid w:val="000B386E"/>
    <w:rsid w:val="000B7DFB"/>
    <w:rsid w:val="000C17BA"/>
    <w:rsid w:val="000C380C"/>
    <w:rsid w:val="000C453A"/>
    <w:rsid w:val="000D21B6"/>
    <w:rsid w:val="000D426C"/>
    <w:rsid w:val="000D4E37"/>
    <w:rsid w:val="000D789A"/>
    <w:rsid w:val="000E0252"/>
    <w:rsid w:val="000E27D7"/>
    <w:rsid w:val="000F1A71"/>
    <w:rsid w:val="000F3B8A"/>
    <w:rsid w:val="000F5C7B"/>
    <w:rsid w:val="000F62E7"/>
    <w:rsid w:val="001012FB"/>
    <w:rsid w:val="00102338"/>
    <w:rsid w:val="00103154"/>
    <w:rsid w:val="0010729F"/>
    <w:rsid w:val="00110260"/>
    <w:rsid w:val="00110783"/>
    <w:rsid w:val="00116063"/>
    <w:rsid w:val="001248DA"/>
    <w:rsid w:val="00127DCD"/>
    <w:rsid w:val="00132BA6"/>
    <w:rsid w:val="00143209"/>
    <w:rsid w:val="00144519"/>
    <w:rsid w:val="001448BE"/>
    <w:rsid w:val="00144DEC"/>
    <w:rsid w:val="00145B2A"/>
    <w:rsid w:val="00155C8E"/>
    <w:rsid w:val="001657AF"/>
    <w:rsid w:val="00177DA2"/>
    <w:rsid w:val="00182D52"/>
    <w:rsid w:val="00197D87"/>
    <w:rsid w:val="001A066C"/>
    <w:rsid w:val="001A7952"/>
    <w:rsid w:val="001B211C"/>
    <w:rsid w:val="001B2883"/>
    <w:rsid w:val="001C1EF0"/>
    <w:rsid w:val="001C407E"/>
    <w:rsid w:val="001D21A4"/>
    <w:rsid w:val="001D53F4"/>
    <w:rsid w:val="001E1D7A"/>
    <w:rsid w:val="001E5E49"/>
    <w:rsid w:val="00201417"/>
    <w:rsid w:val="00212B0E"/>
    <w:rsid w:val="00215ADB"/>
    <w:rsid w:val="002230B8"/>
    <w:rsid w:val="00226BD7"/>
    <w:rsid w:val="00226D62"/>
    <w:rsid w:val="00227D2B"/>
    <w:rsid w:val="00230CBE"/>
    <w:rsid w:val="00237BEF"/>
    <w:rsid w:val="0024162A"/>
    <w:rsid w:val="00250365"/>
    <w:rsid w:val="00251EBE"/>
    <w:rsid w:val="00260AA9"/>
    <w:rsid w:val="00261841"/>
    <w:rsid w:val="00262886"/>
    <w:rsid w:val="00272E23"/>
    <w:rsid w:val="00274DAD"/>
    <w:rsid w:val="00277DEE"/>
    <w:rsid w:val="00290366"/>
    <w:rsid w:val="00290D98"/>
    <w:rsid w:val="00292E06"/>
    <w:rsid w:val="00293A13"/>
    <w:rsid w:val="00296C07"/>
    <w:rsid w:val="002A2D1A"/>
    <w:rsid w:val="002A5937"/>
    <w:rsid w:val="002B00F3"/>
    <w:rsid w:val="002C12E6"/>
    <w:rsid w:val="002C422F"/>
    <w:rsid w:val="002D0E2B"/>
    <w:rsid w:val="002F2071"/>
    <w:rsid w:val="002F6BF0"/>
    <w:rsid w:val="00307681"/>
    <w:rsid w:val="00312E89"/>
    <w:rsid w:val="0033179D"/>
    <w:rsid w:val="00331AD3"/>
    <w:rsid w:val="00334F7D"/>
    <w:rsid w:val="0033682E"/>
    <w:rsid w:val="00352C7F"/>
    <w:rsid w:val="003604E4"/>
    <w:rsid w:val="00361B42"/>
    <w:rsid w:val="00365C10"/>
    <w:rsid w:val="00365CE3"/>
    <w:rsid w:val="0037013F"/>
    <w:rsid w:val="00371890"/>
    <w:rsid w:val="00381011"/>
    <w:rsid w:val="00382A9E"/>
    <w:rsid w:val="003855E2"/>
    <w:rsid w:val="00387C30"/>
    <w:rsid w:val="00397A38"/>
    <w:rsid w:val="003B1E66"/>
    <w:rsid w:val="003B4E66"/>
    <w:rsid w:val="003B6D6E"/>
    <w:rsid w:val="003B75A8"/>
    <w:rsid w:val="003C2C14"/>
    <w:rsid w:val="003C3ADE"/>
    <w:rsid w:val="003C45E3"/>
    <w:rsid w:val="003D13CF"/>
    <w:rsid w:val="003D1FF0"/>
    <w:rsid w:val="003D25DB"/>
    <w:rsid w:val="003D6BE0"/>
    <w:rsid w:val="003D7018"/>
    <w:rsid w:val="003E39B8"/>
    <w:rsid w:val="003F6211"/>
    <w:rsid w:val="004072D2"/>
    <w:rsid w:val="00407AEE"/>
    <w:rsid w:val="00410F0B"/>
    <w:rsid w:val="00412EF9"/>
    <w:rsid w:val="00414A5B"/>
    <w:rsid w:val="00421298"/>
    <w:rsid w:val="0042415C"/>
    <w:rsid w:val="004243BC"/>
    <w:rsid w:val="00431DCC"/>
    <w:rsid w:val="004330D9"/>
    <w:rsid w:val="004341B2"/>
    <w:rsid w:val="00434346"/>
    <w:rsid w:val="00435A59"/>
    <w:rsid w:val="004406DB"/>
    <w:rsid w:val="00440DFE"/>
    <w:rsid w:val="004446BF"/>
    <w:rsid w:val="00445782"/>
    <w:rsid w:val="00466174"/>
    <w:rsid w:val="00467AE5"/>
    <w:rsid w:val="00477F19"/>
    <w:rsid w:val="00481013"/>
    <w:rsid w:val="00491434"/>
    <w:rsid w:val="00491F6F"/>
    <w:rsid w:val="00492536"/>
    <w:rsid w:val="00494121"/>
    <w:rsid w:val="004A39AD"/>
    <w:rsid w:val="004A49AF"/>
    <w:rsid w:val="004A52C4"/>
    <w:rsid w:val="004A6456"/>
    <w:rsid w:val="004B414D"/>
    <w:rsid w:val="004C2FBB"/>
    <w:rsid w:val="004C64E7"/>
    <w:rsid w:val="004D7DA3"/>
    <w:rsid w:val="004E6226"/>
    <w:rsid w:val="004F2312"/>
    <w:rsid w:val="00504CEB"/>
    <w:rsid w:val="00507EBB"/>
    <w:rsid w:val="00521E65"/>
    <w:rsid w:val="00522A51"/>
    <w:rsid w:val="00530C64"/>
    <w:rsid w:val="0053340F"/>
    <w:rsid w:val="00543C29"/>
    <w:rsid w:val="00544BAA"/>
    <w:rsid w:val="0055537D"/>
    <w:rsid w:val="00555E7B"/>
    <w:rsid w:val="00564791"/>
    <w:rsid w:val="00565D44"/>
    <w:rsid w:val="00566980"/>
    <w:rsid w:val="005722BE"/>
    <w:rsid w:val="005814F5"/>
    <w:rsid w:val="00582F62"/>
    <w:rsid w:val="005852B8"/>
    <w:rsid w:val="0059098B"/>
    <w:rsid w:val="0059113D"/>
    <w:rsid w:val="0059231A"/>
    <w:rsid w:val="005954D1"/>
    <w:rsid w:val="00597427"/>
    <w:rsid w:val="00597A73"/>
    <w:rsid w:val="005A7EDF"/>
    <w:rsid w:val="005B1793"/>
    <w:rsid w:val="005B57A2"/>
    <w:rsid w:val="005C1C9C"/>
    <w:rsid w:val="005C228D"/>
    <w:rsid w:val="005E0394"/>
    <w:rsid w:val="005F1404"/>
    <w:rsid w:val="005F2900"/>
    <w:rsid w:val="005F6454"/>
    <w:rsid w:val="00600B24"/>
    <w:rsid w:val="006031C2"/>
    <w:rsid w:val="00603921"/>
    <w:rsid w:val="00603E8C"/>
    <w:rsid w:val="00603EE1"/>
    <w:rsid w:val="00606343"/>
    <w:rsid w:val="006113E4"/>
    <w:rsid w:val="006118D5"/>
    <w:rsid w:val="00621747"/>
    <w:rsid w:val="00623541"/>
    <w:rsid w:val="006238FE"/>
    <w:rsid w:val="00637C44"/>
    <w:rsid w:val="006451F7"/>
    <w:rsid w:val="00650DBB"/>
    <w:rsid w:val="00652283"/>
    <w:rsid w:val="00655330"/>
    <w:rsid w:val="0065570E"/>
    <w:rsid w:val="00657293"/>
    <w:rsid w:val="00660126"/>
    <w:rsid w:val="00663096"/>
    <w:rsid w:val="00666C2C"/>
    <w:rsid w:val="006751BD"/>
    <w:rsid w:val="00675BAC"/>
    <w:rsid w:val="00676FB2"/>
    <w:rsid w:val="00683F1E"/>
    <w:rsid w:val="00684067"/>
    <w:rsid w:val="0069398C"/>
    <w:rsid w:val="00694CA0"/>
    <w:rsid w:val="006A4D03"/>
    <w:rsid w:val="006B2FB2"/>
    <w:rsid w:val="006B3424"/>
    <w:rsid w:val="006B51D1"/>
    <w:rsid w:val="006B7A9F"/>
    <w:rsid w:val="006C0DCB"/>
    <w:rsid w:val="006C45AB"/>
    <w:rsid w:val="006C5A2F"/>
    <w:rsid w:val="006C71C5"/>
    <w:rsid w:val="006D0E9C"/>
    <w:rsid w:val="006D1E9D"/>
    <w:rsid w:val="006D2ED9"/>
    <w:rsid w:val="006D37CB"/>
    <w:rsid w:val="006E3590"/>
    <w:rsid w:val="006E402C"/>
    <w:rsid w:val="006F0F66"/>
    <w:rsid w:val="006F2FCB"/>
    <w:rsid w:val="00706B42"/>
    <w:rsid w:val="00712D18"/>
    <w:rsid w:val="0071561C"/>
    <w:rsid w:val="00725265"/>
    <w:rsid w:val="0073211B"/>
    <w:rsid w:val="0074128F"/>
    <w:rsid w:val="0074384D"/>
    <w:rsid w:val="00753C1C"/>
    <w:rsid w:val="0076603C"/>
    <w:rsid w:val="007969BC"/>
    <w:rsid w:val="007A3743"/>
    <w:rsid w:val="007A3A37"/>
    <w:rsid w:val="007A482B"/>
    <w:rsid w:val="007B3378"/>
    <w:rsid w:val="007B34CA"/>
    <w:rsid w:val="007B4640"/>
    <w:rsid w:val="007C118E"/>
    <w:rsid w:val="007D3B97"/>
    <w:rsid w:val="007D4192"/>
    <w:rsid w:val="007D6285"/>
    <w:rsid w:val="007E0168"/>
    <w:rsid w:val="007E5228"/>
    <w:rsid w:val="007F29DE"/>
    <w:rsid w:val="007F397C"/>
    <w:rsid w:val="007F6AC8"/>
    <w:rsid w:val="00807778"/>
    <w:rsid w:val="00815324"/>
    <w:rsid w:val="008162EE"/>
    <w:rsid w:val="00836ED6"/>
    <w:rsid w:val="00847779"/>
    <w:rsid w:val="00850096"/>
    <w:rsid w:val="0085414D"/>
    <w:rsid w:val="0085584A"/>
    <w:rsid w:val="008626E4"/>
    <w:rsid w:val="00863767"/>
    <w:rsid w:val="008648CD"/>
    <w:rsid w:val="008749FC"/>
    <w:rsid w:val="00877C86"/>
    <w:rsid w:val="0088110C"/>
    <w:rsid w:val="00884754"/>
    <w:rsid w:val="0089282C"/>
    <w:rsid w:val="00893DB8"/>
    <w:rsid w:val="0089500B"/>
    <w:rsid w:val="008A1C75"/>
    <w:rsid w:val="008A5DBD"/>
    <w:rsid w:val="008A62C1"/>
    <w:rsid w:val="008B1472"/>
    <w:rsid w:val="008B17E7"/>
    <w:rsid w:val="008B441A"/>
    <w:rsid w:val="008B71EC"/>
    <w:rsid w:val="008B7DF7"/>
    <w:rsid w:val="008C70C9"/>
    <w:rsid w:val="008C72EE"/>
    <w:rsid w:val="008D5201"/>
    <w:rsid w:val="008D538B"/>
    <w:rsid w:val="008D5464"/>
    <w:rsid w:val="008E450B"/>
    <w:rsid w:val="008E59EC"/>
    <w:rsid w:val="008F5B4F"/>
    <w:rsid w:val="00906455"/>
    <w:rsid w:val="00910245"/>
    <w:rsid w:val="0092078A"/>
    <w:rsid w:val="00923C8E"/>
    <w:rsid w:val="00924459"/>
    <w:rsid w:val="009253CC"/>
    <w:rsid w:val="00925FA7"/>
    <w:rsid w:val="00927775"/>
    <w:rsid w:val="00927B72"/>
    <w:rsid w:val="009333FD"/>
    <w:rsid w:val="009335D8"/>
    <w:rsid w:val="00934F9F"/>
    <w:rsid w:val="00934FC8"/>
    <w:rsid w:val="00940173"/>
    <w:rsid w:val="00941D95"/>
    <w:rsid w:val="00944A6B"/>
    <w:rsid w:val="00955917"/>
    <w:rsid w:val="009650E4"/>
    <w:rsid w:val="00976202"/>
    <w:rsid w:val="00983406"/>
    <w:rsid w:val="009965E3"/>
    <w:rsid w:val="009A2B18"/>
    <w:rsid w:val="009A434D"/>
    <w:rsid w:val="009A572C"/>
    <w:rsid w:val="009A590B"/>
    <w:rsid w:val="009B4CA7"/>
    <w:rsid w:val="009B748E"/>
    <w:rsid w:val="009D09A2"/>
    <w:rsid w:val="009D1AEA"/>
    <w:rsid w:val="009E0D86"/>
    <w:rsid w:val="009F2A2C"/>
    <w:rsid w:val="009F2A49"/>
    <w:rsid w:val="009F4114"/>
    <w:rsid w:val="00A04C2E"/>
    <w:rsid w:val="00A078C2"/>
    <w:rsid w:val="00A11B86"/>
    <w:rsid w:val="00A2503F"/>
    <w:rsid w:val="00A3006F"/>
    <w:rsid w:val="00A40298"/>
    <w:rsid w:val="00A43C80"/>
    <w:rsid w:val="00A44466"/>
    <w:rsid w:val="00A46C28"/>
    <w:rsid w:val="00A560EE"/>
    <w:rsid w:val="00A62988"/>
    <w:rsid w:val="00A84096"/>
    <w:rsid w:val="00A844E2"/>
    <w:rsid w:val="00A84639"/>
    <w:rsid w:val="00A84796"/>
    <w:rsid w:val="00A91E03"/>
    <w:rsid w:val="00A93E04"/>
    <w:rsid w:val="00A95018"/>
    <w:rsid w:val="00A9658F"/>
    <w:rsid w:val="00AA1093"/>
    <w:rsid w:val="00AA1F22"/>
    <w:rsid w:val="00AA4787"/>
    <w:rsid w:val="00AA542B"/>
    <w:rsid w:val="00AB2448"/>
    <w:rsid w:val="00AB60DB"/>
    <w:rsid w:val="00AC3CAF"/>
    <w:rsid w:val="00AC4028"/>
    <w:rsid w:val="00AC7C80"/>
    <w:rsid w:val="00AD50E3"/>
    <w:rsid w:val="00AD61D7"/>
    <w:rsid w:val="00AE1658"/>
    <w:rsid w:val="00AE404D"/>
    <w:rsid w:val="00AE5A54"/>
    <w:rsid w:val="00AE7B91"/>
    <w:rsid w:val="00AF1594"/>
    <w:rsid w:val="00AF70FF"/>
    <w:rsid w:val="00B05A01"/>
    <w:rsid w:val="00B06F43"/>
    <w:rsid w:val="00B14A33"/>
    <w:rsid w:val="00B1523C"/>
    <w:rsid w:val="00B20F58"/>
    <w:rsid w:val="00B23072"/>
    <w:rsid w:val="00B25098"/>
    <w:rsid w:val="00B32DB7"/>
    <w:rsid w:val="00B33868"/>
    <w:rsid w:val="00B33B34"/>
    <w:rsid w:val="00B352D9"/>
    <w:rsid w:val="00B35742"/>
    <w:rsid w:val="00B41982"/>
    <w:rsid w:val="00B447B0"/>
    <w:rsid w:val="00B53D10"/>
    <w:rsid w:val="00B60650"/>
    <w:rsid w:val="00B71333"/>
    <w:rsid w:val="00B80268"/>
    <w:rsid w:val="00B818B9"/>
    <w:rsid w:val="00B82C2F"/>
    <w:rsid w:val="00B91A68"/>
    <w:rsid w:val="00B94A7C"/>
    <w:rsid w:val="00B957F8"/>
    <w:rsid w:val="00BA0E00"/>
    <w:rsid w:val="00BA2888"/>
    <w:rsid w:val="00BB0B02"/>
    <w:rsid w:val="00BB103E"/>
    <w:rsid w:val="00BB17E0"/>
    <w:rsid w:val="00BB3F7F"/>
    <w:rsid w:val="00BB5E23"/>
    <w:rsid w:val="00BD264C"/>
    <w:rsid w:val="00BD34D7"/>
    <w:rsid w:val="00BD395F"/>
    <w:rsid w:val="00BD4B2D"/>
    <w:rsid w:val="00BE19D1"/>
    <w:rsid w:val="00BE1D57"/>
    <w:rsid w:val="00BE54D4"/>
    <w:rsid w:val="00BE6760"/>
    <w:rsid w:val="00BF61FB"/>
    <w:rsid w:val="00BF67AA"/>
    <w:rsid w:val="00BF6D6C"/>
    <w:rsid w:val="00C00232"/>
    <w:rsid w:val="00C15306"/>
    <w:rsid w:val="00C15566"/>
    <w:rsid w:val="00C15748"/>
    <w:rsid w:val="00C17B9D"/>
    <w:rsid w:val="00C21803"/>
    <w:rsid w:val="00C21F0F"/>
    <w:rsid w:val="00C31F3C"/>
    <w:rsid w:val="00C34E9A"/>
    <w:rsid w:val="00C351B2"/>
    <w:rsid w:val="00C37574"/>
    <w:rsid w:val="00C422CB"/>
    <w:rsid w:val="00C423EC"/>
    <w:rsid w:val="00C439EA"/>
    <w:rsid w:val="00C45590"/>
    <w:rsid w:val="00C54452"/>
    <w:rsid w:val="00C56737"/>
    <w:rsid w:val="00C57142"/>
    <w:rsid w:val="00C62B44"/>
    <w:rsid w:val="00C758A1"/>
    <w:rsid w:val="00C87798"/>
    <w:rsid w:val="00C90356"/>
    <w:rsid w:val="00C90D38"/>
    <w:rsid w:val="00C92C68"/>
    <w:rsid w:val="00C9678C"/>
    <w:rsid w:val="00C97827"/>
    <w:rsid w:val="00CA17FC"/>
    <w:rsid w:val="00CA2F68"/>
    <w:rsid w:val="00CA3250"/>
    <w:rsid w:val="00CA5F77"/>
    <w:rsid w:val="00CB0BDE"/>
    <w:rsid w:val="00CB1E0D"/>
    <w:rsid w:val="00CC0FA6"/>
    <w:rsid w:val="00CC1D51"/>
    <w:rsid w:val="00CC689F"/>
    <w:rsid w:val="00CE2092"/>
    <w:rsid w:val="00CE21A6"/>
    <w:rsid w:val="00CE4C0A"/>
    <w:rsid w:val="00CE52E8"/>
    <w:rsid w:val="00CE6369"/>
    <w:rsid w:val="00CE637D"/>
    <w:rsid w:val="00CF4AC9"/>
    <w:rsid w:val="00CF6609"/>
    <w:rsid w:val="00D109D6"/>
    <w:rsid w:val="00D12673"/>
    <w:rsid w:val="00D12C63"/>
    <w:rsid w:val="00D13103"/>
    <w:rsid w:val="00D15B3D"/>
    <w:rsid w:val="00D164CA"/>
    <w:rsid w:val="00D266B4"/>
    <w:rsid w:val="00D311F3"/>
    <w:rsid w:val="00D35325"/>
    <w:rsid w:val="00D42A69"/>
    <w:rsid w:val="00D42D67"/>
    <w:rsid w:val="00D513B1"/>
    <w:rsid w:val="00D516FB"/>
    <w:rsid w:val="00D52DF7"/>
    <w:rsid w:val="00D54890"/>
    <w:rsid w:val="00D607C1"/>
    <w:rsid w:val="00D60BD5"/>
    <w:rsid w:val="00D6687A"/>
    <w:rsid w:val="00D729DC"/>
    <w:rsid w:val="00D8041F"/>
    <w:rsid w:val="00D82984"/>
    <w:rsid w:val="00D84C83"/>
    <w:rsid w:val="00D85F01"/>
    <w:rsid w:val="00D86BFB"/>
    <w:rsid w:val="00D87CC0"/>
    <w:rsid w:val="00D90A66"/>
    <w:rsid w:val="00DA38E5"/>
    <w:rsid w:val="00DA3B31"/>
    <w:rsid w:val="00DA56DD"/>
    <w:rsid w:val="00DC01E0"/>
    <w:rsid w:val="00DC2DC4"/>
    <w:rsid w:val="00DC7442"/>
    <w:rsid w:val="00DD72B0"/>
    <w:rsid w:val="00DE1DC6"/>
    <w:rsid w:val="00DE22A7"/>
    <w:rsid w:val="00DF2461"/>
    <w:rsid w:val="00DF5379"/>
    <w:rsid w:val="00DF66D3"/>
    <w:rsid w:val="00DF72F7"/>
    <w:rsid w:val="00E02D92"/>
    <w:rsid w:val="00E06FDA"/>
    <w:rsid w:val="00E13EF0"/>
    <w:rsid w:val="00E2189B"/>
    <w:rsid w:val="00E235D0"/>
    <w:rsid w:val="00E30DD3"/>
    <w:rsid w:val="00E340F3"/>
    <w:rsid w:val="00E34BD2"/>
    <w:rsid w:val="00E3576C"/>
    <w:rsid w:val="00E405C6"/>
    <w:rsid w:val="00E46196"/>
    <w:rsid w:val="00E51C2B"/>
    <w:rsid w:val="00E63485"/>
    <w:rsid w:val="00E668D7"/>
    <w:rsid w:val="00E73C2B"/>
    <w:rsid w:val="00E7617A"/>
    <w:rsid w:val="00E7631C"/>
    <w:rsid w:val="00E80D18"/>
    <w:rsid w:val="00E81777"/>
    <w:rsid w:val="00E84228"/>
    <w:rsid w:val="00E91FB7"/>
    <w:rsid w:val="00E9492A"/>
    <w:rsid w:val="00E95BEC"/>
    <w:rsid w:val="00E971D2"/>
    <w:rsid w:val="00EA0E09"/>
    <w:rsid w:val="00EA1F52"/>
    <w:rsid w:val="00EB051D"/>
    <w:rsid w:val="00EB749D"/>
    <w:rsid w:val="00EB7CC1"/>
    <w:rsid w:val="00EC0480"/>
    <w:rsid w:val="00EC0653"/>
    <w:rsid w:val="00ED412A"/>
    <w:rsid w:val="00EE0DFD"/>
    <w:rsid w:val="00EE1B79"/>
    <w:rsid w:val="00EF39DB"/>
    <w:rsid w:val="00EF428A"/>
    <w:rsid w:val="00F024B1"/>
    <w:rsid w:val="00F0593B"/>
    <w:rsid w:val="00F069A6"/>
    <w:rsid w:val="00F06EAA"/>
    <w:rsid w:val="00F14055"/>
    <w:rsid w:val="00F17E5C"/>
    <w:rsid w:val="00F32AC6"/>
    <w:rsid w:val="00F362C7"/>
    <w:rsid w:val="00F36A06"/>
    <w:rsid w:val="00F461E8"/>
    <w:rsid w:val="00F472CC"/>
    <w:rsid w:val="00F503CF"/>
    <w:rsid w:val="00F51C0C"/>
    <w:rsid w:val="00F532E8"/>
    <w:rsid w:val="00F542C4"/>
    <w:rsid w:val="00F56F47"/>
    <w:rsid w:val="00F571BC"/>
    <w:rsid w:val="00F62DBB"/>
    <w:rsid w:val="00F64EBB"/>
    <w:rsid w:val="00F751FC"/>
    <w:rsid w:val="00F876E6"/>
    <w:rsid w:val="00F91541"/>
    <w:rsid w:val="00F94DD3"/>
    <w:rsid w:val="00FA4862"/>
    <w:rsid w:val="00FA4893"/>
    <w:rsid w:val="00FB131E"/>
    <w:rsid w:val="00FC28A6"/>
    <w:rsid w:val="00FC2DE4"/>
    <w:rsid w:val="00FC7AAA"/>
    <w:rsid w:val="00FD0DCE"/>
    <w:rsid w:val="00FD4A82"/>
    <w:rsid w:val="00FE0301"/>
    <w:rsid w:val="00FE3EF3"/>
    <w:rsid w:val="00FE792D"/>
    <w:rsid w:val="00FF01BA"/>
    <w:rsid w:val="00FF03F6"/>
    <w:rsid w:val="00FF490A"/>
    <w:rsid w:val="1F826B50"/>
    <w:rsid w:val="2098C404"/>
    <w:rsid w:val="242410BB"/>
    <w:rsid w:val="32277B46"/>
    <w:rsid w:val="3BA79936"/>
    <w:rsid w:val="5F4F5AFA"/>
    <w:rsid w:val="64649021"/>
    <w:rsid w:val="6BD16878"/>
    <w:rsid w:val="78E2DD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4F92"/>
  <w15:chartTrackingRefBased/>
  <w15:docId w15:val="{67A7FA8E-3977-6345-8690-ADB5EF34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4459"/>
    <w:rPr>
      <w:rFonts w:ascii="Times New Roman" w:eastAsia="Times New Roman" w:hAnsi="Times New Roman" w:cs="Times New Roman"/>
      <w:lang w:eastAsia="nl-NL"/>
    </w:rPr>
  </w:style>
  <w:style w:type="paragraph" w:styleId="Kop2">
    <w:name w:val="heading 2"/>
    <w:basedOn w:val="Standaard"/>
    <w:link w:val="Kop2Char"/>
    <w:uiPriority w:val="9"/>
    <w:qFormat/>
    <w:rsid w:val="00E3576C"/>
    <w:pPr>
      <w:spacing w:before="100" w:beforeAutospacing="1" w:after="100" w:afterAutospacing="1"/>
      <w:outlineLvl w:val="1"/>
    </w:pPr>
    <w:rPr>
      <w:b/>
      <w:bCs/>
      <w:sz w:val="36"/>
      <w:szCs w:val="36"/>
    </w:rPr>
  </w:style>
  <w:style w:type="paragraph" w:styleId="Kop3">
    <w:name w:val="heading 3"/>
    <w:basedOn w:val="Standaard"/>
    <w:next w:val="Standaard"/>
    <w:link w:val="Kop3Char"/>
    <w:uiPriority w:val="9"/>
    <w:unhideWhenUsed/>
    <w:qFormat/>
    <w:rsid w:val="008B17E7"/>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37574"/>
    <w:rPr>
      <w:color w:val="808080"/>
    </w:rPr>
  </w:style>
  <w:style w:type="character" w:styleId="Hyperlink">
    <w:name w:val="Hyperlink"/>
    <w:basedOn w:val="Standaardalinea-lettertype"/>
    <w:uiPriority w:val="99"/>
    <w:unhideWhenUsed/>
    <w:rsid w:val="000D21B6"/>
    <w:rPr>
      <w:color w:val="0000FF"/>
      <w:u w:val="single"/>
    </w:rPr>
  </w:style>
  <w:style w:type="paragraph" w:styleId="Normaalweb">
    <w:name w:val="Normal (Web)"/>
    <w:basedOn w:val="Standaard"/>
    <w:uiPriority w:val="99"/>
    <w:semiHidden/>
    <w:unhideWhenUsed/>
    <w:rsid w:val="00603E8C"/>
    <w:pPr>
      <w:spacing w:before="100" w:beforeAutospacing="1" w:after="100" w:afterAutospacing="1"/>
    </w:pPr>
  </w:style>
  <w:style w:type="paragraph" w:customStyle="1" w:styleId="ix">
    <w:name w:val="ix"/>
    <w:basedOn w:val="Standaard"/>
    <w:rsid w:val="003B1E66"/>
    <w:pPr>
      <w:spacing w:before="100" w:beforeAutospacing="1" w:after="100" w:afterAutospacing="1"/>
    </w:pPr>
  </w:style>
  <w:style w:type="character" w:customStyle="1" w:styleId="Kop2Char">
    <w:name w:val="Kop 2 Char"/>
    <w:basedOn w:val="Standaardalinea-lettertype"/>
    <w:link w:val="Kop2"/>
    <w:uiPriority w:val="9"/>
    <w:rsid w:val="00E3576C"/>
    <w:rPr>
      <w:rFonts w:ascii="Times New Roman" w:eastAsia="Times New Roman" w:hAnsi="Times New Roman" w:cs="Times New Roman"/>
      <w:b/>
      <w:bCs/>
      <w:sz w:val="36"/>
      <w:szCs w:val="36"/>
      <w:lang w:eastAsia="nl-NL"/>
    </w:rPr>
  </w:style>
  <w:style w:type="character" w:styleId="Nadruk">
    <w:name w:val="Emphasis"/>
    <w:basedOn w:val="Standaardalinea-lettertype"/>
    <w:uiPriority w:val="20"/>
    <w:qFormat/>
    <w:rsid w:val="00E3576C"/>
    <w:rPr>
      <w:i/>
      <w:iCs/>
    </w:rPr>
  </w:style>
  <w:style w:type="character" w:customStyle="1" w:styleId="apple-converted-space">
    <w:name w:val="apple-converted-space"/>
    <w:basedOn w:val="Standaardalinea-lettertype"/>
    <w:rsid w:val="007F6AC8"/>
  </w:style>
  <w:style w:type="character" w:styleId="HTML-citaat">
    <w:name w:val="HTML Cite"/>
    <w:basedOn w:val="Standaardalinea-lettertype"/>
    <w:uiPriority w:val="99"/>
    <w:semiHidden/>
    <w:unhideWhenUsed/>
    <w:rsid w:val="0009598F"/>
    <w:rPr>
      <w:i/>
      <w:iCs/>
    </w:rPr>
  </w:style>
  <w:style w:type="character" w:styleId="Verwijzingopmerking">
    <w:name w:val="annotation reference"/>
    <w:basedOn w:val="Standaardalinea-lettertype"/>
    <w:uiPriority w:val="99"/>
    <w:semiHidden/>
    <w:unhideWhenUsed/>
    <w:rsid w:val="003E39B8"/>
    <w:rPr>
      <w:sz w:val="16"/>
      <w:szCs w:val="16"/>
    </w:rPr>
  </w:style>
  <w:style w:type="paragraph" w:styleId="Tekstopmerking">
    <w:name w:val="annotation text"/>
    <w:basedOn w:val="Standaard"/>
    <w:link w:val="TekstopmerkingChar"/>
    <w:uiPriority w:val="99"/>
    <w:semiHidden/>
    <w:unhideWhenUsed/>
    <w:rsid w:val="003E39B8"/>
    <w:rPr>
      <w:sz w:val="20"/>
      <w:szCs w:val="20"/>
    </w:rPr>
  </w:style>
  <w:style w:type="character" w:customStyle="1" w:styleId="TekstopmerkingChar">
    <w:name w:val="Tekst opmerking Char"/>
    <w:basedOn w:val="Standaardalinea-lettertype"/>
    <w:link w:val="Tekstopmerking"/>
    <w:uiPriority w:val="99"/>
    <w:semiHidden/>
    <w:rsid w:val="003E39B8"/>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E39B8"/>
    <w:rPr>
      <w:b/>
      <w:bCs/>
    </w:rPr>
  </w:style>
  <w:style w:type="character" w:customStyle="1" w:styleId="OnderwerpvanopmerkingChar">
    <w:name w:val="Onderwerp van opmerking Char"/>
    <w:basedOn w:val="TekstopmerkingChar"/>
    <w:link w:val="Onderwerpvanopmerking"/>
    <w:uiPriority w:val="99"/>
    <w:semiHidden/>
    <w:rsid w:val="003E39B8"/>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3E39B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E39B8"/>
    <w:rPr>
      <w:rFonts w:ascii="Segoe UI" w:eastAsia="Times New Roman" w:hAnsi="Segoe UI" w:cs="Segoe UI"/>
      <w:sz w:val="18"/>
      <w:szCs w:val="18"/>
      <w:lang w:eastAsia="nl-NL"/>
    </w:rPr>
  </w:style>
  <w:style w:type="table" w:styleId="Tabelraster">
    <w:name w:val="Table Grid"/>
    <w:basedOn w:val="Standaardtabe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pPr>
  </w:style>
  <w:style w:type="paragraph" w:styleId="Revisie">
    <w:name w:val="Revision"/>
    <w:hidden/>
    <w:uiPriority w:val="99"/>
    <w:semiHidden/>
    <w:rsid w:val="00C17B9D"/>
    <w:rPr>
      <w:rFonts w:ascii="Times New Roman" w:eastAsia="Times New Roman" w:hAnsi="Times New Roman" w:cs="Times New Roman"/>
      <w:lang w:eastAsia="nl-NL"/>
    </w:rPr>
  </w:style>
  <w:style w:type="character" w:styleId="Onopgelostemelding">
    <w:name w:val="Unresolved Mention"/>
    <w:basedOn w:val="Standaardalinea-lettertype"/>
    <w:uiPriority w:val="99"/>
    <w:semiHidden/>
    <w:unhideWhenUsed/>
    <w:rsid w:val="00F542C4"/>
    <w:rPr>
      <w:color w:val="605E5C"/>
      <w:shd w:val="clear" w:color="auto" w:fill="E1DFDD"/>
    </w:rPr>
  </w:style>
  <w:style w:type="character" w:styleId="Paginanummer">
    <w:name w:val="page number"/>
    <w:basedOn w:val="Standaardalinea-lettertype"/>
    <w:uiPriority w:val="99"/>
    <w:semiHidden/>
    <w:unhideWhenUsed/>
    <w:rsid w:val="00CA5F77"/>
  </w:style>
  <w:style w:type="character" w:customStyle="1" w:styleId="Kop3Char">
    <w:name w:val="Kop 3 Char"/>
    <w:basedOn w:val="Standaardalinea-lettertype"/>
    <w:link w:val="Kop3"/>
    <w:uiPriority w:val="9"/>
    <w:rsid w:val="008B17E7"/>
    <w:rPr>
      <w:rFonts w:asciiTheme="majorHAnsi" w:eastAsiaTheme="majorEastAsia" w:hAnsiTheme="majorHAnsi" w:cstheme="majorBidi"/>
      <w:color w:val="1F3763" w:themeColor="accent1" w:themeShade="7F"/>
      <w:lang w:eastAsia="nl-NL"/>
    </w:rPr>
  </w:style>
  <w:style w:type="paragraph" w:styleId="Lijstalinea">
    <w:name w:val="List Paragraph"/>
    <w:basedOn w:val="Standaard"/>
    <w:uiPriority w:val="34"/>
    <w:qFormat/>
    <w:rsid w:val="0053340F"/>
    <w:pPr>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4565">
      <w:bodyDiv w:val="1"/>
      <w:marLeft w:val="0"/>
      <w:marRight w:val="0"/>
      <w:marTop w:val="0"/>
      <w:marBottom w:val="0"/>
      <w:divBdr>
        <w:top w:val="none" w:sz="0" w:space="0" w:color="auto"/>
        <w:left w:val="none" w:sz="0" w:space="0" w:color="auto"/>
        <w:bottom w:val="none" w:sz="0" w:space="0" w:color="auto"/>
        <w:right w:val="none" w:sz="0" w:space="0" w:color="auto"/>
      </w:divBdr>
    </w:div>
    <w:div w:id="129321249">
      <w:bodyDiv w:val="1"/>
      <w:marLeft w:val="0"/>
      <w:marRight w:val="0"/>
      <w:marTop w:val="0"/>
      <w:marBottom w:val="0"/>
      <w:divBdr>
        <w:top w:val="none" w:sz="0" w:space="0" w:color="auto"/>
        <w:left w:val="none" w:sz="0" w:space="0" w:color="auto"/>
        <w:bottom w:val="none" w:sz="0" w:space="0" w:color="auto"/>
        <w:right w:val="none" w:sz="0" w:space="0" w:color="auto"/>
      </w:divBdr>
    </w:div>
    <w:div w:id="143357905">
      <w:bodyDiv w:val="1"/>
      <w:marLeft w:val="0"/>
      <w:marRight w:val="0"/>
      <w:marTop w:val="0"/>
      <w:marBottom w:val="0"/>
      <w:divBdr>
        <w:top w:val="none" w:sz="0" w:space="0" w:color="auto"/>
        <w:left w:val="none" w:sz="0" w:space="0" w:color="auto"/>
        <w:bottom w:val="none" w:sz="0" w:space="0" w:color="auto"/>
        <w:right w:val="none" w:sz="0" w:space="0" w:color="auto"/>
      </w:divBdr>
    </w:div>
    <w:div w:id="150371832">
      <w:bodyDiv w:val="1"/>
      <w:marLeft w:val="0"/>
      <w:marRight w:val="0"/>
      <w:marTop w:val="0"/>
      <w:marBottom w:val="0"/>
      <w:divBdr>
        <w:top w:val="none" w:sz="0" w:space="0" w:color="auto"/>
        <w:left w:val="none" w:sz="0" w:space="0" w:color="auto"/>
        <w:bottom w:val="none" w:sz="0" w:space="0" w:color="auto"/>
        <w:right w:val="none" w:sz="0" w:space="0" w:color="auto"/>
      </w:divBdr>
    </w:div>
    <w:div w:id="216018318">
      <w:bodyDiv w:val="1"/>
      <w:marLeft w:val="0"/>
      <w:marRight w:val="0"/>
      <w:marTop w:val="0"/>
      <w:marBottom w:val="0"/>
      <w:divBdr>
        <w:top w:val="none" w:sz="0" w:space="0" w:color="auto"/>
        <w:left w:val="none" w:sz="0" w:space="0" w:color="auto"/>
        <w:bottom w:val="none" w:sz="0" w:space="0" w:color="auto"/>
        <w:right w:val="none" w:sz="0" w:space="0" w:color="auto"/>
      </w:divBdr>
    </w:div>
    <w:div w:id="290866231">
      <w:bodyDiv w:val="1"/>
      <w:marLeft w:val="0"/>
      <w:marRight w:val="0"/>
      <w:marTop w:val="0"/>
      <w:marBottom w:val="0"/>
      <w:divBdr>
        <w:top w:val="none" w:sz="0" w:space="0" w:color="auto"/>
        <w:left w:val="none" w:sz="0" w:space="0" w:color="auto"/>
        <w:bottom w:val="none" w:sz="0" w:space="0" w:color="auto"/>
        <w:right w:val="none" w:sz="0" w:space="0" w:color="auto"/>
      </w:divBdr>
    </w:div>
    <w:div w:id="320432249">
      <w:bodyDiv w:val="1"/>
      <w:marLeft w:val="0"/>
      <w:marRight w:val="0"/>
      <w:marTop w:val="0"/>
      <w:marBottom w:val="0"/>
      <w:divBdr>
        <w:top w:val="none" w:sz="0" w:space="0" w:color="auto"/>
        <w:left w:val="none" w:sz="0" w:space="0" w:color="auto"/>
        <w:bottom w:val="none" w:sz="0" w:space="0" w:color="auto"/>
        <w:right w:val="none" w:sz="0" w:space="0" w:color="auto"/>
      </w:divBdr>
    </w:div>
    <w:div w:id="322122179">
      <w:bodyDiv w:val="1"/>
      <w:marLeft w:val="0"/>
      <w:marRight w:val="0"/>
      <w:marTop w:val="0"/>
      <w:marBottom w:val="0"/>
      <w:divBdr>
        <w:top w:val="none" w:sz="0" w:space="0" w:color="auto"/>
        <w:left w:val="none" w:sz="0" w:space="0" w:color="auto"/>
        <w:bottom w:val="none" w:sz="0" w:space="0" w:color="auto"/>
        <w:right w:val="none" w:sz="0" w:space="0" w:color="auto"/>
      </w:divBdr>
    </w:div>
    <w:div w:id="381097347">
      <w:bodyDiv w:val="1"/>
      <w:marLeft w:val="0"/>
      <w:marRight w:val="0"/>
      <w:marTop w:val="0"/>
      <w:marBottom w:val="0"/>
      <w:divBdr>
        <w:top w:val="none" w:sz="0" w:space="0" w:color="auto"/>
        <w:left w:val="none" w:sz="0" w:space="0" w:color="auto"/>
        <w:bottom w:val="none" w:sz="0" w:space="0" w:color="auto"/>
        <w:right w:val="none" w:sz="0" w:space="0" w:color="auto"/>
      </w:divBdr>
    </w:div>
    <w:div w:id="495388185">
      <w:bodyDiv w:val="1"/>
      <w:marLeft w:val="0"/>
      <w:marRight w:val="0"/>
      <w:marTop w:val="0"/>
      <w:marBottom w:val="0"/>
      <w:divBdr>
        <w:top w:val="none" w:sz="0" w:space="0" w:color="auto"/>
        <w:left w:val="none" w:sz="0" w:space="0" w:color="auto"/>
        <w:bottom w:val="none" w:sz="0" w:space="0" w:color="auto"/>
        <w:right w:val="none" w:sz="0" w:space="0" w:color="auto"/>
      </w:divBdr>
    </w:div>
    <w:div w:id="532618666">
      <w:bodyDiv w:val="1"/>
      <w:marLeft w:val="0"/>
      <w:marRight w:val="0"/>
      <w:marTop w:val="0"/>
      <w:marBottom w:val="0"/>
      <w:divBdr>
        <w:top w:val="none" w:sz="0" w:space="0" w:color="auto"/>
        <w:left w:val="none" w:sz="0" w:space="0" w:color="auto"/>
        <w:bottom w:val="none" w:sz="0" w:space="0" w:color="auto"/>
        <w:right w:val="none" w:sz="0" w:space="0" w:color="auto"/>
      </w:divBdr>
    </w:div>
    <w:div w:id="539974974">
      <w:bodyDiv w:val="1"/>
      <w:marLeft w:val="0"/>
      <w:marRight w:val="0"/>
      <w:marTop w:val="0"/>
      <w:marBottom w:val="0"/>
      <w:divBdr>
        <w:top w:val="none" w:sz="0" w:space="0" w:color="auto"/>
        <w:left w:val="none" w:sz="0" w:space="0" w:color="auto"/>
        <w:bottom w:val="none" w:sz="0" w:space="0" w:color="auto"/>
        <w:right w:val="none" w:sz="0" w:space="0" w:color="auto"/>
      </w:divBdr>
    </w:div>
    <w:div w:id="557326760">
      <w:bodyDiv w:val="1"/>
      <w:marLeft w:val="0"/>
      <w:marRight w:val="0"/>
      <w:marTop w:val="0"/>
      <w:marBottom w:val="0"/>
      <w:divBdr>
        <w:top w:val="none" w:sz="0" w:space="0" w:color="auto"/>
        <w:left w:val="none" w:sz="0" w:space="0" w:color="auto"/>
        <w:bottom w:val="none" w:sz="0" w:space="0" w:color="auto"/>
        <w:right w:val="none" w:sz="0" w:space="0" w:color="auto"/>
      </w:divBdr>
    </w:div>
    <w:div w:id="558518673">
      <w:bodyDiv w:val="1"/>
      <w:marLeft w:val="0"/>
      <w:marRight w:val="0"/>
      <w:marTop w:val="0"/>
      <w:marBottom w:val="0"/>
      <w:divBdr>
        <w:top w:val="none" w:sz="0" w:space="0" w:color="auto"/>
        <w:left w:val="none" w:sz="0" w:space="0" w:color="auto"/>
        <w:bottom w:val="none" w:sz="0" w:space="0" w:color="auto"/>
        <w:right w:val="none" w:sz="0" w:space="0" w:color="auto"/>
      </w:divBdr>
    </w:div>
    <w:div w:id="577596843">
      <w:bodyDiv w:val="1"/>
      <w:marLeft w:val="0"/>
      <w:marRight w:val="0"/>
      <w:marTop w:val="0"/>
      <w:marBottom w:val="0"/>
      <w:divBdr>
        <w:top w:val="none" w:sz="0" w:space="0" w:color="auto"/>
        <w:left w:val="none" w:sz="0" w:space="0" w:color="auto"/>
        <w:bottom w:val="none" w:sz="0" w:space="0" w:color="auto"/>
        <w:right w:val="none" w:sz="0" w:space="0" w:color="auto"/>
      </w:divBdr>
    </w:div>
    <w:div w:id="676269908">
      <w:bodyDiv w:val="1"/>
      <w:marLeft w:val="0"/>
      <w:marRight w:val="0"/>
      <w:marTop w:val="0"/>
      <w:marBottom w:val="0"/>
      <w:divBdr>
        <w:top w:val="none" w:sz="0" w:space="0" w:color="auto"/>
        <w:left w:val="none" w:sz="0" w:space="0" w:color="auto"/>
        <w:bottom w:val="none" w:sz="0" w:space="0" w:color="auto"/>
        <w:right w:val="none" w:sz="0" w:space="0" w:color="auto"/>
      </w:divBdr>
    </w:div>
    <w:div w:id="715393294">
      <w:bodyDiv w:val="1"/>
      <w:marLeft w:val="0"/>
      <w:marRight w:val="0"/>
      <w:marTop w:val="0"/>
      <w:marBottom w:val="0"/>
      <w:divBdr>
        <w:top w:val="none" w:sz="0" w:space="0" w:color="auto"/>
        <w:left w:val="none" w:sz="0" w:space="0" w:color="auto"/>
        <w:bottom w:val="none" w:sz="0" w:space="0" w:color="auto"/>
        <w:right w:val="none" w:sz="0" w:space="0" w:color="auto"/>
      </w:divBdr>
    </w:div>
    <w:div w:id="735278295">
      <w:bodyDiv w:val="1"/>
      <w:marLeft w:val="0"/>
      <w:marRight w:val="0"/>
      <w:marTop w:val="0"/>
      <w:marBottom w:val="0"/>
      <w:divBdr>
        <w:top w:val="none" w:sz="0" w:space="0" w:color="auto"/>
        <w:left w:val="none" w:sz="0" w:space="0" w:color="auto"/>
        <w:bottom w:val="none" w:sz="0" w:space="0" w:color="auto"/>
        <w:right w:val="none" w:sz="0" w:space="0" w:color="auto"/>
      </w:divBdr>
    </w:div>
    <w:div w:id="743452344">
      <w:bodyDiv w:val="1"/>
      <w:marLeft w:val="0"/>
      <w:marRight w:val="0"/>
      <w:marTop w:val="0"/>
      <w:marBottom w:val="0"/>
      <w:divBdr>
        <w:top w:val="none" w:sz="0" w:space="0" w:color="auto"/>
        <w:left w:val="none" w:sz="0" w:space="0" w:color="auto"/>
        <w:bottom w:val="none" w:sz="0" w:space="0" w:color="auto"/>
        <w:right w:val="none" w:sz="0" w:space="0" w:color="auto"/>
      </w:divBdr>
    </w:div>
    <w:div w:id="772670052">
      <w:bodyDiv w:val="1"/>
      <w:marLeft w:val="0"/>
      <w:marRight w:val="0"/>
      <w:marTop w:val="0"/>
      <w:marBottom w:val="0"/>
      <w:divBdr>
        <w:top w:val="none" w:sz="0" w:space="0" w:color="auto"/>
        <w:left w:val="none" w:sz="0" w:space="0" w:color="auto"/>
        <w:bottom w:val="none" w:sz="0" w:space="0" w:color="auto"/>
        <w:right w:val="none" w:sz="0" w:space="0" w:color="auto"/>
      </w:divBdr>
    </w:div>
    <w:div w:id="820847060">
      <w:bodyDiv w:val="1"/>
      <w:marLeft w:val="0"/>
      <w:marRight w:val="0"/>
      <w:marTop w:val="0"/>
      <w:marBottom w:val="0"/>
      <w:divBdr>
        <w:top w:val="none" w:sz="0" w:space="0" w:color="auto"/>
        <w:left w:val="none" w:sz="0" w:space="0" w:color="auto"/>
        <w:bottom w:val="none" w:sz="0" w:space="0" w:color="auto"/>
        <w:right w:val="none" w:sz="0" w:space="0" w:color="auto"/>
      </w:divBdr>
    </w:div>
    <w:div w:id="877736594">
      <w:bodyDiv w:val="1"/>
      <w:marLeft w:val="0"/>
      <w:marRight w:val="0"/>
      <w:marTop w:val="0"/>
      <w:marBottom w:val="0"/>
      <w:divBdr>
        <w:top w:val="none" w:sz="0" w:space="0" w:color="auto"/>
        <w:left w:val="none" w:sz="0" w:space="0" w:color="auto"/>
        <w:bottom w:val="none" w:sz="0" w:space="0" w:color="auto"/>
        <w:right w:val="none" w:sz="0" w:space="0" w:color="auto"/>
      </w:divBdr>
    </w:div>
    <w:div w:id="1020937637">
      <w:bodyDiv w:val="1"/>
      <w:marLeft w:val="0"/>
      <w:marRight w:val="0"/>
      <w:marTop w:val="0"/>
      <w:marBottom w:val="0"/>
      <w:divBdr>
        <w:top w:val="none" w:sz="0" w:space="0" w:color="auto"/>
        <w:left w:val="none" w:sz="0" w:space="0" w:color="auto"/>
        <w:bottom w:val="none" w:sz="0" w:space="0" w:color="auto"/>
        <w:right w:val="none" w:sz="0" w:space="0" w:color="auto"/>
      </w:divBdr>
    </w:div>
    <w:div w:id="1042359903">
      <w:bodyDiv w:val="1"/>
      <w:marLeft w:val="0"/>
      <w:marRight w:val="0"/>
      <w:marTop w:val="0"/>
      <w:marBottom w:val="0"/>
      <w:divBdr>
        <w:top w:val="none" w:sz="0" w:space="0" w:color="auto"/>
        <w:left w:val="none" w:sz="0" w:space="0" w:color="auto"/>
        <w:bottom w:val="none" w:sz="0" w:space="0" w:color="auto"/>
        <w:right w:val="none" w:sz="0" w:space="0" w:color="auto"/>
      </w:divBdr>
    </w:div>
    <w:div w:id="1153370554">
      <w:bodyDiv w:val="1"/>
      <w:marLeft w:val="0"/>
      <w:marRight w:val="0"/>
      <w:marTop w:val="0"/>
      <w:marBottom w:val="0"/>
      <w:divBdr>
        <w:top w:val="none" w:sz="0" w:space="0" w:color="auto"/>
        <w:left w:val="none" w:sz="0" w:space="0" w:color="auto"/>
        <w:bottom w:val="none" w:sz="0" w:space="0" w:color="auto"/>
        <w:right w:val="none" w:sz="0" w:space="0" w:color="auto"/>
      </w:divBdr>
    </w:div>
    <w:div w:id="1167748508">
      <w:bodyDiv w:val="1"/>
      <w:marLeft w:val="0"/>
      <w:marRight w:val="0"/>
      <w:marTop w:val="0"/>
      <w:marBottom w:val="0"/>
      <w:divBdr>
        <w:top w:val="none" w:sz="0" w:space="0" w:color="auto"/>
        <w:left w:val="none" w:sz="0" w:space="0" w:color="auto"/>
        <w:bottom w:val="none" w:sz="0" w:space="0" w:color="auto"/>
        <w:right w:val="none" w:sz="0" w:space="0" w:color="auto"/>
      </w:divBdr>
      <w:divsChild>
        <w:div w:id="17045437">
          <w:marLeft w:val="0"/>
          <w:marRight w:val="0"/>
          <w:marTop w:val="0"/>
          <w:marBottom w:val="0"/>
          <w:divBdr>
            <w:top w:val="none" w:sz="0" w:space="0" w:color="auto"/>
            <w:left w:val="none" w:sz="0" w:space="0" w:color="auto"/>
            <w:bottom w:val="none" w:sz="0" w:space="0" w:color="auto"/>
            <w:right w:val="none" w:sz="0" w:space="0" w:color="auto"/>
          </w:divBdr>
          <w:divsChild>
            <w:div w:id="1599562683">
              <w:marLeft w:val="0"/>
              <w:marRight w:val="0"/>
              <w:marTop w:val="0"/>
              <w:marBottom w:val="0"/>
              <w:divBdr>
                <w:top w:val="none" w:sz="0" w:space="0" w:color="auto"/>
                <w:left w:val="none" w:sz="0" w:space="0" w:color="auto"/>
                <w:bottom w:val="none" w:sz="0" w:space="0" w:color="auto"/>
                <w:right w:val="none" w:sz="0" w:space="0" w:color="auto"/>
              </w:divBdr>
              <w:divsChild>
                <w:div w:id="174809394">
                  <w:marLeft w:val="0"/>
                  <w:marRight w:val="0"/>
                  <w:marTop w:val="0"/>
                  <w:marBottom w:val="0"/>
                  <w:divBdr>
                    <w:top w:val="none" w:sz="0" w:space="0" w:color="auto"/>
                    <w:left w:val="none" w:sz="0" w:space="0" w:color="auto"/>
                    <w:bottom w:val="none" w:sz="0" w:space="0" w:color="auto"/>
                    <w:right w:val="none" w:sz="0" w:space="0" w:color="auto"/>
                  </w:divBdr>
                </w:div>
                <w:div w:id="1430420748">
                  <w:marLeft w:val="0"/>
                  <w:marRight w:val="0"/>
                  <w:marTop w:val="0"/>
                  <w:marBottom w:val="0"/>
                  <w:divBdr>
                    <w:top w:val="none" w:sz="0" w:space="0" w:color="auto"/>
                    <w:left w:val="none" w:sz="0" w:space="0" w:color="auto"/>
                    <w:bottom w:val="none" w:sz="0" w:space="0" w:color="auto"/>
                    <w:right w:val="none" w:sz="0" w:space="0" w:color="auto"/>
                  </w:divBdr>
                </w:div>
                <w:div w:id="1864516171">
                  <w:marLeft w:val="0"/>
                  <w:marRight w:val="0"/>
                  <w:marTop w:val="0"/>
                  <w:marBottom w:val="0"/>
                  <w:divBdr>
                    <w:top w:val="none" w:sz="0" w:space="0" w:color="auto"/>
                    <w:left w:val="none" w:sz="0" w:space="0" w:color="auto"/>
                    <w:bottom w:val="none" w:sz="0" w:space="0" w:color="auto"/>
                    <w:right w:val="none" w:sz="0" w:space="0" w:color="auto"/>
                  </w:divBdr>
                </w:div>
              </w:divsChild>
            </w:div>
            <w:div w:id="409237057">
              <w:marLeft w:val="0"/>
              <w:marRight w:val="0"/>
              <w:marTop w:val="0"/>
              <w:marBottom w:val="0"/>
              <w:divBdr>
                <w:top w:val="none" w:sz="0" w:space="0" w:color="auto"/>
                <w:left w:val="none" w:sz="0" w:space="0" w:color="auto"/>
                <w:bottom w:val="none" w:sz="0" w:space="0" w:color="auto"/>
                <w:right w:val="none" w:sz="0" w:space="0" w:color="auto"/>
              </w:divBdr>
              <w:divsChild>
                <w:div w:id="281228886">
                  <w:marLeft w:val="0"/>
                  <w:marRight w:val="0"/>
                  <w:marTop w:val="0"/>
                  <w:marBottom w:val="0"/>
                  <w:divBdr>
                    <w:top w:val="none" w:sz="0" w:space="0" w:color="auto"/>
                    <w:left w:val="none" w:sz="0" w:space="0" w:color="auto"/>
                    <w:bottom w:val="none" w:sz="0" w:space="0" w:color="auto"/>
                    <w:right w:val="none" w:sz="0" w:space="0" w:color="auto"/>
                  </w:divBdr>
                </w:div>
              </w:divsChild>
            </w:div>
            <w:div w:id="878710178">
              <w:marLeft w:val="0"/>
              <w:marRight w:val="0"/>
              <w:marTop w:val="0"/>
              <w:marBottom w:val="0"/>
              <w:divBdr>
                <w:top w:val="none" w:sz="0" w:space="0" w:color="auto"/>
                <w:left w:val="none" w:sz="0" w:space="0" w:color="auto"/>
                <w:bottom w:val="none" w:sz="0" w:space="0" w:color="auto"/>
                <w:right w:val="none" w:sz="0" w:space="0" w:color="auto"/>
              </w:divBdr>
              <w:divsChild>
                <w:div w:id="1324511241">
                  <w:marLeft w:val="0"/>
                  <w:marRight w:val="0"/>
                  <w:marTop w:val="0"/>
                  <w:marBottom w:val="0"/>
                  <w:divBdr>
                    <w:top w:val="none" w:sz="0" w:space="0" w:color="auto"/>
                    <w:left w:val="none" w:sz="0" w:space="0" w:color="auto"/>
                    <w:bottom w:val="none" w:sz="0" w:space="0" w:color="auto"/>
                    <w:right w:val="none" w:sz="0" w:space="0" w:color="auto"/>
                  </w:divBdr>
                </w:div>
              </w:divsChild>
            </w:div>
            <w:div w:id="978340956">
              <w:marLeft w:val="0"/>
              <w:marRight w:val="0"/>
              <w:marTop w:val="0"/>
              <w:marBottom w:val="0"/>
              <w:divBdr>
                <w:top w:val="none" w:sz="0" w:space="0" w:color="auto"/>
                <w:left w:val="none" w:sz="0" w:space="0" w:color="auto"/>
                <w:bottom w:val="none" w:sz="0" w:space="0" w:color="auto"/>
                <w:right w:val="none" w:sz="0" w:space="0" w:color="auto"/>
              </w:divBdr>
              <w:divsChild>
                <w:div w:id="20715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97567">
      <w:bodyDiv w:val="1"/>
      <w:marLeft w:val="0"/>
      <w:marRight w:val="0"/>
      <w:marTop w:val="0"/>
      <w:marBottom w:val="0"/>
      <w:divBdr>
        <w:top w:val="none" w:sz="0" w:space="0" w:color="auto"/>
        <w:left w:val="none" w:sz="0" w:space="0" w:color="auto"/>
        <w:bottom w:val="none" w:sz="0" w:space="0" w:color="auto"/>
        <w:right w:val="none" w:sz="0" w:space="0" w:color="auto"/>
      </w:divBdr>
    </w:div>
    <w:div w:id="1204371071">
      <w:bodyDiv w:val="1"/>
      <w:marLeft w:val="0"/>
      <w:marRight w:val="0"/>
      <w:marTop w:val="0"/>
      <w:marBottom w:val="0"/>
      <w:divBdr>
        <w:top w:val="none" w:sz="0" w:space="0" w:color="auto"/>
        <w:left w:val="none" w:sz="0" w:space="0" w:color="auto"/>
        <w:bottom w:val="none" w:sz="0" w:space="0" w:color="auto"/>
        <w:right w:val="none" w:sz="0" w:space="0" w:color="auto"/>
      </w:divBdr>
    </w:div>
    <w:div w:id="1273587782">
      <w:bodyDiv w:val="1"/>
      <w:marLeft w:val="0"/>
      <w:marRight w:val="0"/>
      <w:marTop w:val="0"/>
      <w:marBottom w:val="0"/>
      <w:divBdr>
        <w:top w:val="none" w:sz="0" w:space="0" w:color="auto"/>
        <w:left w:val="none" w:sz="0" w:space="0" w:color="auto"/>
        <w:bottom w:val="none" w:sz="0" w:space="0" w:color="auto"/>
        <w:right w:val="none" w:sz="0" w:space="0" w:color="auto"/>
      </w:divBdr>
    </w:div>
    <w:div w:id="1277759779">
      <w:bodyDiv w:val="1"/>
      <w:marLeft w:val="0"/>
      <w:marRight w:val="0"/>
      <w:marTop w:val="0"/>
      <w:marBottom w:val="0"/>
      <w:divBdr>
        <w:top w:val="none" w:sz="0" w:space="0" w:color="auto"/>
        <w:left w:val="none" w:sz="0" w:space="0" w:color="auto"/>
        <w:bottom w:val="none" w:sz="0" w:space="0" w:color="auto"/>
        <w:right w:val="none" w:sz="0" w:space="0" w:color="auto"/>
      </w:divBdr>
    </w:div>
    <w:div w:id="1328367098">
      <w:bodyDiv w:val="1"/>
      <w:marLeft w:val="0"/>
      <w:marRight w:val="0"/>
      <w:marTop w:val="0"/>
      <w:marBottom w:val="0"/>
      <w:divBdr>
        <w:top w:val="none" w:sz="0" w:space="0" w:color="auto"/>
        <w:left w:val="none" w:sz="0" w:space="0" w:color="auto"/>
        <w:bottom w:val="none" w:sz="0" w:space="0" w:color="auto"/>
        <w:right w:val="none" w:sz="0" w:space="0" w:color="auto"/>
      </w:divBdr>
    </w:div>
    <w:div w:id="1363242553">
      <w:bodyDiv w:val="1"/>
      <w:marLeft w:val="0"/>
      <w:marRight w:val="0"/>
      <w:marTop w:val="0"/>
      <w:marBottom w:val="0"/>
      <w:divBdr>
        <w:top w:val="none" w:sz="0" w:space="0" w:color="auto"/>
        <w:left w:val="none" w:sz="0" w:space="0" w:color="auto"/>
        <w:bottom w:val="none" w:sz="0" w:space="0" w:color="auto"/>
        <w:right w:val="none" w:sz="0" w:space="0" w:color="auto"/>
      </w:divBdr>
    </w:div>
    <w:div w:id="1456872405">
      <w:bodyDiv w:val="1"/>
      <w:marLeft w:val="0"/>
      <w:marRight w:val="0"/>
      <w:marTop w:val="0"/>
      <w:marBottom w:val="0"/>
      <w:divBdr>
        <w:top w:val="none" w:sz="0" w:space="0" w:color="auto"/>
        <w:left w:val="none" w:sz="0" w:space="0" w:color="auto"/>
        <w:bottom w:val="none" w:sz="0" w:space="0" w:color="auto"/>
        <w:right w:val="none" w:sz="0" w:space="0" w:color="auto"/>
      </w:divBdr>
    </w:div>
    <w:div w:id="1489204938">
      <w:bodyDiv w:val="1"/>
      <w:marLeft w:val="0"/>
      <w:marRight w:val="0"/>
      <w:marTop w:val="0"/>
      <w:marBottom w:val="0"/>
      <w:divBdr>
        <w:top w:val="none" w:sz="0" w:space="0" w:color="auto"/>
        <w:left w:val="none" w:sz="0" w:space="0" w:color="auto"/>
        <w:bottom w:val="none" w:sz="0" w:space="0" w:color="auto"/>
        <w:right w:val="none" w:sz="0" w:space="0" w:color="auto"/>
      </w:divBdr>
    </w:div>
    <w:div w:id="1551648004">
      <w:bodyDiv w:val="1"/>
      <w:marLeft w:val="0"/>
      <w:marRight w:val="0"/>
      <w:marTop w:val="0"/>
      <w:marBottom w:val="0"/>
      <w:divBdr>
        <w:top w:val="none" w:sz="0" w:space="0" w:color="auto"/>
        <w:left w:val="none" w:sz="0" w:space="0" w:color="auto"/>
        <w:bottom w:val="none" w:sz="0" w:space="0" w:color="auto"/>
        <w:right w:val="none" w:sz="0" w:space="0" w:color="auto"/>
      </w:divBdr>
    </w:div>
    <w:div w:id="1631206994">
      <w:bodyDiv w:val="1"/>
      <w:marLeft w:val="0"/>
      <w:marRight w:val="0"/>
      <w:marTop w:val="0"/>
      <w:marBottom w:val="0"/>
      <w:divBdr>
        <w:top w:val="none" w:sz="0" w:space="0" w:color="auto"/>
        <w:left w:val="none" w:sz="0" w:space="0" w:color="auto"/>
        <w:bottom w:val="none" w:sz="0" w:space="0" w:color="auto"/>
        <w:right w:val="none" w:sz="0" w:space="0" w:color="auto"/>
      </w:divBdr>
    </w:div>
    <w:div w:id="19184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odelingcreativity.org/aut-database/"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project.or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26</Pages>
  <Words>8660</Words>
  <Characters>47632</Characters>
  <Application>Microsoft Office Word</Application>
  <DocSecurity>0</DocSecurity>
  <Lines>396</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Schreurs</dc:creator>
  <cp:keywords/>
  <dc:description/>
  <cp:lastModifiedBy>Emma Schreurs</cp:lastModifiedBy>
  <cp:revision>6</cp:revision>
  <dcterms:created xsi:type="dcterms:W3CDTF">2020-01-29T17:39:00Z</dcterms:created>
  <dcterms:modified xsi:type="dcterms:W3CDTF">2020-03-24T13:52:00Z</dcterms:modified>
</cp:coreProperties>
</file>